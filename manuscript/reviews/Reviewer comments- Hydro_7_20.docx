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34A37" w14:textId="77777777" w:rsidR="007278F1" w:rsidRPr="00D91D32" w:rsidRDefault="00F1025C">
      <w:pPr>
        <w:rPr>
          <w:rFonts w:ascii="Times New Roman" w:hAnsi="Times New Roman" w:cs="Times New Roman"/>
          <w:sz w:val="24"/>
          <w:szCs w:val="24"/>
        </w:rPr>
      </w:pPr>
      <w:r w:rsidRPr="00D91D32">
        <w:rPr>
          <w:rFonts w:ascii="Times New Roman" w:hAnsi="Times New Roman" w:cs="Times New Roman"/>
          <w:sz w:val="24"/>
          <w:szCs w:val="24"/>
        </w:rPr>
        <w:t>Review of HYDR-D-21-00317: Foraging traits predict stage-structured feeding by freshwater fishes</w:t>
      </w:r>
    </w:p>
    <w:p w14:paraId="39D30822" w14:textId="77777777" w:rsidR="00D80E17" w:rsidRPr="00D91D32" w:rsidRDefault="00D80E17">
      <w:pPr>
        <w:rPr>
          <w:rFonts w:ascii="Times New Roman" w:hAnsi="Times New Roman" w:cs="Times New Roman"/>
          <w:sz w:val="24"/>
          <w:szCs w:val="24"/>
        </w:rPr>
      </w:pPr>
      <w:r w:rsidRPr="00D91D32">
        <w:rPr>
          <w:rFonts w:ascii="Times New Roman" w:hAnsi="Times New Roman" w:cs="Times New Roman"/>
          <w:sz w:val="24"/>
          <w:szCs w:val="24"/>
        </w:rPr>
        <w:t>I am certain that there is likely a paper that can be published on the diet data collected by the authors, however, I have major reservations about the study put forth in this manuscript. My major concerns are:</w:t>
      </w:r>
    </w:p>
    <w:p w14:paraId="6FEBC668" w14:textId="77777777" w:rsidR="00461FC5" w:rsidRPr="00D91D32" w:rsidRDefault="00296CEC" w:rsidP="00D80E17">
      <w:pPr>
        <w:pStyle w:val="ListParagraph"/>
        <w:numPr>
          <w:ilvl w:val="0"/>
          <w:numId w:val="1"/>
        </w:numPr>
        <w:rPr>
          <w:rFonts w:ascii="Times New Roman" w:hAnsi="Times New Roman" w:cs="Times New Roman"/>
          <w:sz w:val="24"/>
          <w:szCs w:val="24"/>
        </w:rPr>
      </w:pPr>
      <w:r w:rsidRPr="00D91D32">
        <w:rPr>
          <w:rFonts w:ascii="Times New Roman" w:hAnsi="Times New Roman" w:cs="Times New Roman"/>
          <w:sz w:val="24"/>
          <w:szCs w:val="24"/>
        </w:rPr>
        <w:t xml:space="preserve">The authors do not clearly explain in the abstract, introduction, and most of the methods that they are distinguishing adult and pupal life stages from larval based on </w:t>
      </w:r>
      <w:proofErr w:type="gramStart"/>
      <w:r w:rsidRPr="00D91D32">
        <w:rPr>
          <w:rFonts w:ascii="Times New Roman" w:hAnsi="Times New Roman" w:cs="Times New Roman"/>
          <w:sz w:val="24"/>
          <w:szCs w:val="24"/>
        </w:rPr>
        <w:t>whether or not</w:t>
      </w:r>
      <w:proofErr w:type="gramEnd"/>
      <w:r w:rsidRPr="00D91D32">
        <w:rPr>
          <w:rFonts w:ascii="Times New Roman" w:hAnsi="Times New Roman" w:cs="Times New Roman"/>
          <w:sz w:val="24"/>
          <w:szCs w:val="24"/>
        </w:rPr>
        <w:t xml:space="preserve"> they feed in aquatic habitats. </w:t>
      </w:r>
      <w:r w:rsidR="00F25BF9" w:rsidRPr="00D91D32">
        <w:rPr>
          <w:rFonts w:ascii="Times New Roman" w:hAnsi="Times New Roman" w:cs="Times New Roman"/>
          <w:sz w:val="24"/>
          <w:szCs w:val="24"/>
        </w:rPr>
        <w:t xml:space="preserve">Overall, </w:t>
      </w:r>
      <w:r w:rsidRPr="00D91D32">
        <w:rPr>
          <w:rFonts w:ascii="Times New Roman" w:hAnsi="Times New Roman" w:cs="Times New Roman"/>
          <w:sz w:val="24"/>
          <w:szCs w:val="24"/>
        </w:rPr>
        <w:t>I found the authors’ classification of life stages into “consumer” and “non-consumer” categories to be very misleading and not well supported.</w:t>
      </w:r>
      <w:r w:rsidR="001E0113" w:rsidRPr="00D91D32">
        <w:rPr>
          <w:rFonts w:ascii="Times New Roman" w:hAnsi="Times New Roman" w:cs="Times New Roman"/>
          <w:sz w:val="24"/>
          <w:szCs w:val="24"/>
        </w:rPr>
        <w:t xml:space="preserve"> Furthermore, it was unclear if and how vertebrate and zooplankton taxa were included in the analyses as these taxa do not fit easily into the conceptual framework of the authors’ </w:t>
      </w:r>
      <w:proofErr w:type="gramStart"/>
      <w:r w:rsidR="001E0113" w:rsidRPr="00D91D32">
        <w:rPr>
          <w:rFonts w:ascii="Times New Roman" w:hAnsi="Times New Roman" w:cs="Times New Roman"/>
          <w:sz w:val="24"/>
          <w:szCs w:val="24"/>
        </w:rPr>
        <w:t>objectives, but</w:t>
      </w:r>
      <w:proofErr w:type="gramEnd"/>
      <w:r w:rsidR="001E0113" w:rsidRPr="00D91D32">
        <w:rPr>
          <w:rFonts w:ascii="Times New Roman" w:hAnsi="Times New Roman" w:cs="Times New Roman"/>
          <w:sz w:val="24"/>
          <w:szCs w:val="24"/>
        </w:rPr>
        <w:t xml:space="preserve"> were nonetheless important fractions of some fish species’ diets (Figure S5).</w:t>
      </w:r>
    </w:p>
    <w:p w14:paraId="43277D9D" w14:textId="77777777" w:rsidR="007713C4" w:rsidRPr="00D91D32" w:rsidRDefault="00D80E17" w:rsidP="00D80E17">
      <w:pPr>
        <w:pStyle w:val="ListParagraph"/>
        <w:numPr>
          <w:ilvl w:val="0"/>
          <w:numId w:val="1"/>
        </w:numPr>
        <w:rPr>
          <w:rFonts w:ascii="Times New Roman" w:hAnsi="Times New Roman" w:cs="Times New Roman"/>
          <w:sz w:val="24"/>
          <w:szCs w:val="24"/>
        </w:rPr>
      </w:pPr>
      <w:r w:rsidRPr="00D91D32">
        <w:rPr>
          <w:rFonts w:ascii="Times New Roman" w:hAnsi="Times New Roman" w:cs="Times New Roman"/>
          <w:sz w:val="24"/>
          <w:szCs w:val="24"/>
        </w:rPr>
        <w:t>The authors have not correctly categorized several of the f</w:t>
      </w:r>
      <w:r w:rsidR="007713C4" w:rsidRPr="00D91D32">
        <w:rPr>
          <w:rFonts w:ascii="Times New Roman" w:hAnsi="Times New Roman" w:cs="Times New Roman"/>
          <w:sz w:val="24"/>
          <w:szCs w:val="24"/>
        </w:rPr>
        <w:t>ish</w:t>
      </w:r>
      <w:r w:rsidRPr="00D91D32">
        <w:rPr>
          <w:rFonts w:ascii="Times New Roman" w:hAnsi="Times New Roman" w:cs="Times New Roman"/>
          <w:sz w:val="24"/>
          <w:szCs w:val="24"/>
        </w:rPr>
        <w:t>es in this study</w:t>
      </w:r>
      <w:r w:rsidR="007713C4" w:rsidRPr="00D91D32">
        <w:rPr>
          <w:rFonts w:ascii="Times New Roman" w:hAnsi="Times New Roman" w:cs="Times New Roman"/>
          <w:sz w:val="24"/>
          <w:szCs w:val="24"/>
        </w:rPr>
        <w:t xml:space="preserve"> into their proper </w:t>
      </w:r>
      <w:r w:rsidRPr="00D91D32">
        <w:rPr>
          <w:rFonts w:ascii="Times New Roman" w:hAnsi="Times New Roman" w:cs="Times New Roman"/>
          <w:sz w:val="24"/>
          <w:szCs w:val="24"/>
        </w:rPr>
        <w:t xml:space="preserve">foraging </w:t>
      </w:r>
      <w:r w:rsidR="007713C4" w:rsidRPr="00D91D32">
        <w:rPr>
          <w:rFonts w:ascii="Times New Roman" w:hAnsi="Times New Roman" w:cs="Times New Roman"/>
          <w:sz w:val="24"/>
          <w:szCs w:val="24"/>
        </w:rPr>
        <w:t>domains.</w:t>
      </w:r>
      <w:r w:rsidRPr="00D91D32">
        <w:rPr>
          <w:rFonts w:ascii="Times New Roman" w:hAnsi="Times New Roman" w:cs="Times New Roman"/>
          <w:sz w:val="24"/>
          <w:szCs w:val="24"/>
        </w:rPr>
        <w:t xml:space="preserve"> Some of these improper categorizations involve species that constitute a large fraction of their sample size, and therefore, call into question the analytical results.</w:t>
      </w:r>
    </w:p>
    <w:p w14:paraId="5D0AD75C" w14:textId="77777777" w:rsidR="007713C4" w:rsidRPr="00D91D32" w:rsidRDefault="007713C4" w:rsidP="00D80E17">
      <w:pPr>
        <w:pStyle w:val="ListParagraph"/>
        <w:numPr>
          <w:ilvl w:val="0"/>
          <w:numId w:val="1"/>
        </w:numPr>
        <w:rPr>
          <w:rFonts w:ascii="Times New Roman" w:hAnsi="Times New Roman" w:cs="Times New Roman"/>
          <w:sz w:val="24"/>
          <w:szCs w:val="24"/>
        </w:rPr>
      </w:pPr>
      <w:r w:rsidRPr="00D91D32">
        <w:rPr>
          <w:rFonts w:ascii="Times New Roman" w:hAnsi="Times New Roman" w:cs="Times New Roman"/>
          <w:sz w:val="24"/>
          <w:szCs w:val="24"/>
        </w:rPr>
        <w:t xml:space="preserve">If benthic fishes </w:t>
      </w:r>
      <w:r w:rsidR="00D80E17" w:rsidRPr="00D91D32">
        <w:rPr>
          <w:rFonts w:ascii="Times New Roman" w:hAnsi="Times New Roman" w:cs="Times New Roman"/>
          <w:sz w:val="24"/>
          <w:szCs w:val="24"/>
        </w:rPr>
        <w:t xml:space="preserve">are </w:t>
      </w:r>
      <w:r w:rsidRPr="00D91D32">
        <w:rPr>
          <w:rFonts w:ascii="Times New Roman" w:hAnsi="Times New Roman" w:cs="Times New Roman"/>
          <w:sz w:val="24"/>
          <w:szCs w:val="24"/>
        </w:rPr>
        <w:t>not expected to consume “non-consumer” life stages, why would this dynamic be expected to explain weak predatory effects of fish on aquatic invertebrate communities when benthic fishes are often abundant and widely distributed in these types of ecosystems?</w:t>
      </w:r>
    </w:p>
    <w:p w14:paraId="03F4D0C6" w14:textId="77777777" w:rsidR="00D80E17" w:rsidRPr="00D91D32" w:rsidRDefault="00D80E17" w:rsidP="00D80E17">
      <w:pPr>
        <w:pStyle w:val="ListParagraph"/>
        <w:numPr>
          <w:ilvl w:val="0"/>
          <w:numId w:val="1"/>
        </w:numPr>
        <w:rPr>
          <w:rFonts w:ascii="Times New Roman" w:hAnsi="Times New Roman" w:cs="Times New Roman"/>
          <w:sz w:val="24"/>
          <w:szCs w:val="24"/>
        </w:rPr>
      </w:pPr>
      <w:r w:rsidRPr="00D91D32">
        <w:rPr>
          <w:rFonts w:ascii="Times New Roman" w:hAnsi="Times New Roman" w:cs="Times New Roman"/>
          <w:sz w:val="24"/>
          <w:szCs w:val="24"/>
        </w:rPr>
        <w:t>The authors invoke niche partitioning and propose alternative measures of diet overlap but offer no analyses of diet overlap in their own study.</w:t>
      </w:r>
    </w:p>
    <w:p w14:paraId="61F9E211" w14:textId="77777777" w:rsidR="00D80E17" w:rsidRPr="00D91D32" w:rsidRDefault="00D80E17">
      <w:pPr>
        <w:rPr>
          <w:rFonts w:ascii="Times New Roman" w:hAnsi="Times New Roman" w:cs="Times New Roman"/>
          <w:sz w:val="24"/>
          <w:szCs w:val="24"/>
        </w:rPr>
      </w:pPr>
      <w:r w:rsidRPr="00D91D32">
        <w:rPr>
          <w:rFonts w:ascii="Times New Roman" w:hAnsi="Times New Roman" w:cs="Times New Roman"/>
          <w:sz w:val="24"/>
          <w:szCs w:val="24"/>
        </w:rPr>
        <w:t>More detailed comments and editorial suggestions are offered below:</w:t>
      </w:r>
    </w:p>
    <w:p w14:paraId="4A629179" w14:textId="77777777" w:rsidR="00F1025C" w:rsidRPr="00D91D32" w:rsidRDefault="00B17D5C">
      <w:pPr>
        <w:rPr>
          <w:rFonts w:ascii="Times New Roman" w:hAnsi="Times New Roman" w:cs="Times New Roman"/>
          <w:sz w:val="24"/>
          <w:szCs w:val="24"/>
          <w:u w:val="single"/>
        </w:rPr>
      </w:pPr>
      <w:r w:rsidRPr="00D91D32">
        <w:rPr>
          <w:rFonts w:ascii="Times New Roman" w:hAnsi="Times New Roman" w:cs="Times New Roman"/>
          <w:sz w:val="24"/>
          <w:szCs w:val="24"/>
          <w:u w:val="single"/>
        </w:rPr>
        <w:t>Abstract</w:t>
      </w:r>
    </w:p>
    <w:p w14:paraId="4273ACFE" w14:textId="33777E8C" w:rsidR="00B17D5C" w:rsidRPr="00863636" w:rsidRDefault="00B17D5C">
      <w:pPr>
        <w:rPr>
          <w:rFonts w:ascii="Times New Roman" w:hAnsi="Times New Roman" w:cs="Times New Roman"/>
          <w:color w:val="FF0000"/>
          <w:sz w:val="24"/>
          <w:szCs w:val="24"/>
        </w:rPr>
      </w:pPr>
      <w:r w:rsidRPr="00D91D32">
        <w:rPr>
          <w:rFonts w:ascii="Times New Roman" w:hAnsi="Times New Roman" w:cs="Times New Roman"/>
          <w:sz w:val="24"/>
          <w:szCs w:val="24"/>
        </w:rPr>
        <w:t xml:space="preserve">Lines 30 – 32: The first sentence is awkwardly </w:t>
      </w:r>
      <w:proofErr w:type="gramStart"/>
      <w:r w:rsidRPr="00D91D32">
        <w:rPr>
          <w:rFonts w:ascii="Times New Roman" w:hAnsi="Times New Roman" w:cs="Times New Roman"/>
          <w:sz w:val="24"/>
          <w:szCs w:val="24"/>
        </w:rPr>
        <w:t>worded.</w:t>
      </w:r>
      <w:r w:rsidR="00863636">
        <w:rPr>
          <w:rFonts w:ascii="Times New Roman" w:hAnsi="Times New Roman" w:cs="Times New Roman"/>
          <w:color w:val="FF0000"/>
          <w:sz w:val="24"/>
          <w:szCs w:val="24"/>
        </w:rPr>
        <w:t>-</w:t>
      </w:r>
      <w:proofErr w:type="gramEnd"/>
      <w:r w:rsidR="00863636">
        <w:rPr>
          <w:rFonts w:ascii="Times New Roman" w:hAnsi="Times New Roman" w:cs="Times New Roman"/>
          <w:color w:val="FF0000"/>
          <w:sz w:val="24"/>
          <w:szCs w:val="24"/>
        </w:rPr>
        <w:t xml:space="preserve"> divided sentence in two </w:t>
      </w:r>
      <w:r w:rsidR="00CD46E9">
        <w:rPr>
          <w:rFonts w:ascii="Times New Roman" w:hAnsi="Times New Roman" w:cs="Times New Roman"/>
          <w:color w:val="FF0000"/>
          <w:sz w:val="24"/>
          <w:szCs w:val="24"/>
        </w:rPr>
        <w:t xml:space="preserve">and reworded </w:t>
      </w:r>
      <w:r w:rsidR="00863636">
        <w:rPr>
          <w:rFonts w:ascii="Times New Roman" w:hAnsi="Times New Roman" w:cs="Times New Roman"/>
          <w:color w:val="FF0000"/>
          <w:sz w:val="24"/>
          <w:szCs w:val="24"/>
        </w:rPr>
        <w:t xml:space="preserve">to make it less “awkward.” </w:t>
      </w:r>
    </w:p>
    <w:p w14:paraId="6AC06489" w14:textId="28BFC0A3" w:rsidR="00B17D5C" w:rsidRPr="00482998" w:rsidRDefault="00B17D5C">
      <w:pPr>
        <w:rPr>
          <w:rFonts w:ascii="Times New Roman" w:hAnsi="Times New Roman" w:cs="Times New Roman"/>
          <w:color w:val="FF0000"/>
          <w:sz w:val="24"/>
          <w:szCs w:val="24"/>
        </w:rPr>
      </w:pPr>
      <w:r w:rsidRPr="00D91D32">
        <w:rPr>
          <w:rFonts w:ascii="Times New Roman" w:hAnsi="Times New Roman" w:cs="Times New Roman"/>
          <w:sz w:val="24"/>
          <w:szCs w:val="24"/>
        </w:rPr>
        <w:t xml:space="preserve">Line 33: It is not clear what is meant by “how fish consume”. Be more </w:t>
      </w:r>
      <w:proofErr w:type="gramStart"/>
      <w:r w:rsidRPr="00D91D32">
        <w:rPr>
          <w:rFonts w:ascii="Times New Roman" w:hAnsi="Times New Roman" w:cs="Times New Roman"/>
          <w:sz w:val="24"/>
          <w:szCs w:val="24"/>
        </w:rPr>
        <w:t>specific.</w:t>
      </w:r>
      <w:r w:rsidR="00482998">
        <w:rPr>
          <w:rFonts w:ascii="Times New Roman" w:hAnsi="Times New Roman" w:cs="Times New Roman"/>
          <w:color w:val="FF0000"/>
          <w:sz w:val="24"/>
          <w:szCs w:val="24"/>
        </w:rPr>
        <w:t>-</w:t>
      </w:r>
      <w:proofErr w:type="gramEnd"/>
      <w:r w:rsidR="00482998">
        <w:rPr>
          <w:rFonts w:ascii="Times New Roman" w:hAnsi="Times New Roman" w:cs="Times New Roman"/>
          <w:color w:val="FF0000"/>
          <w:sz w:val="24"/>
          <w:szCs w:val="24"/>
        </w:rPr>
        <w:t xml:space="preserve"> Sentence reworked for clarification. Now reads, </w:t>
      </w:r>
      <w:r w:rsidR="00482998" w:rsidRPr="00482998">
        <w:rPr>
          <w:rFonts w:ascii="Times New Roman" w:hAnsi="Times New Roman" w:cs="Times New Roman"/>
          <w:color w:val="FF0000"/>
          <w:sz w:val="24"/>
          <w:szCs w:val="24"/>
        </w:rPr>
        <w:t>“</w:t>
      </w:r>
      <w:r w:rsidR="00482998" w:rsidRPr="00482998">
        <w:rPr>
          <w:rFonts w:ascii="Times New Roman" w:hAnsi="Times New Roman" w:cs="Times New Roman"/>
          <w:color w:val="FF0000"/>
          <w:sz w:val="24"/>
          <w:szCs w:val="24"/>
          <w:shd w:val="clear" w:color="auto" w:fill="FFFFFF"/>
        </w:rPr>
        <w:t>These fish traits (e.g., propensity for surface feeding), may also alter fish consumption of the remaining…”</w:t>
      </w:r>
    </w:p>
    <w:p w14:paraId="71DDDAEC" w14:textId="37A92F6C" w:rsidR="00B17D5C" w:rsidRPr="00863636" w:rsidRDefault="00B17D5C">
      <w:pPr>
        <w:rPr>
          <w:rFonts w:ascii="Times New Roman" w:hAnsi="Times New Roman" w:cs="Times New Roman"/>
          <w:color w:val="FF0000"/>
          <w:sz w:val="24"/>
          <w:szCs w:val="24"/>
        </w:rPr>
      </w:pPr>
      <w:r w:rsidRPr="00D91D32">
        <w:rPr>
          <w:rFonts w:ascii="Times New Roman" w:hAnsi="Times New Roman" w:cs="Times New Roman"/>
          <w:sz w:val="24"/>
          <w:szCs w:val="24"/>
        </w:rPr>
        <w:t>Line 34: What is referred to by “this is potentially ecologically important</w:t>
      </w:r>
      <w:proofErr w:type="gramStart"/>
      <w:r w:rsidRPr="00D91D32">
        <w:rPr>
          <w:rFonts w:ascii="Times New Roman" w:hAnsi="Times New Roman" w:cs="Times New Roman"/>
          <w:sz w:val="24"/>
          <w:szCs w:val="24"/>
        </w:rPr>
        <w:t>”?</w:t>
      </w:r>
      <w:r w:rsidR="00863636">
        <w:rPr>
          <w:rFonts w:ascii="Times New Roman" w:hAnsi="Times New Roman" w:cs="Times New Roman"/>
          <w:color w:val="FF0000"/>
          <w:sz w:val="24"/>
          <w:szCs w:val="24"/>
        </w:rPr>
        <w:t>-</w:t>
      </w:r>
      <w:proofErr w:type="gramEnd"/>
      <w:r w:rsidR="00863636">
        <w:rPr>
          <w:rFonts w:ascii="Times New Roman" w:hAnsi="Times New Roman" w:cs="Times New Roman"/>
          <w:color w:val="FF0000"/>
          <w:sz w:val="24"/>
          <w:szCs w:val="24"/>
        </w:rPr>
        <w:t xml:space="preserve"> </w:t>
      </w:r>
      <w:r w:rsidR="003B64B4">
        <w:rPr>
          <w:rFonts w:ascii="Times New Roman" w:hAnsi="Times New Roman" w:cs="Times New Roman"/>
          <w:color w:val="FF0000"/>
          <w:sz w:val="24"/>
          <w:szCs w:val="24"/>
        </w:rPr>
        <w:t xml:space="preserve">Restructured to, </w:t>
      </w:r>
      <w:r w:rsidR="003B64B4" w:rsidRPr="003B64B4">
        <w:rPr>
          <w:rFonts w:ascii="Times New Roman" w:hAnsi="Times New Roman" w:cs="Times New Roman"/>
          <w:color w:val="FF0000"/>
          <w:sz w:val="24"/>
          <w:szCs w:val="24"/>
        </w:rPr>
        <w:t>“</w:t>
      </w:r>
      <w:r w:rsidR="003B64B4" w:rsidRPr="003B64B4">
        <w:rPr>
          <w:rFonts w:ascii="Times New Roman" w:hAnsi="Times New Roman" w:cs="Times New Roman"/>
          <w:color w:val="FF0000"/>
          <w:sz w:val="24"/>
          <w:szCs w:val="24"/>
          <w:shd w:val="clear" w:color="auto" w:fill="FFFFFF"/>
        </w:rPr>
        <w:t>Since aquatic insects alter their feeding at later developmental stages (pupae and adults), their consumption at differing life stages may have ecological relevance.</w:t>
      </w:r>
      <w:r w:rsidR="003B64B4">
        <w:rPr>
          <w:rFonts w:ascii="Times New Roman" w:hAnsi="Times New Roman" w:cs="Times New Roman"/>
          <w:color w:val="FF0000"/>
          <w:sz w:val="24"/>
          <w:szCs w:val="24"/>
          <w:shd w:val="clear" w:color="auto" w:fill="FFFFFF"/>
        </w:rPr>
        <w:t>”</w:t>
      </w:r>
    </w:p>
    <w:p w14:paraId="672472F0" w14:textId="6266218E" w:rsidR="00EB66D5" w:rsidRPr="00E51234" w:rsidRDefault="00EB66D5">
      <w:pPr>
        <w:rPr>
          <w:rFonts w:ascii="Times New Roman" w:hAnsi="Times New Roman" w:cs="Times New Roman"/>
          <w:color w:val="FF0000"/>
          <w:sz w:val="24"/>
          <w:szCs w:val="24"/>
        </w:rPr>
      </w:pPr>
      <w:r w:rsidRPr="00D91D32">
        <w:rPr>
          <w:rFonts w:ascii="Times New Roman" w:hAnsi="Times New Roman" w:cs="Times New Roman"/>
          <w:sz w:val="24"/>
          <w:szCs w:val="24"/>
        </w:rPr>
        <w:t xml:space="preserve">Lines 34 – </w:t>
      </w:r>
      <w:r w:rsidR="00F94BE1" w:rsidRPr="00D91D32">
        <w:rPr>
          <w:rFonts w:ascii="Times New Roman" w:hAnsi="Times New Roman" w:cs="Times New Roman"/>
          <w:sz w:val="24"/>
          <w:szCs w:val="24"/>
        </w:rPr>
        <w:t>35: Not all aquatic insects cease</w:t>
      </w:r>
      <w:r w:rsidRPr="00D91D32">
        <w:rPr>
          <w:rFonts w:ascii="Times New Roman" w:hAnsi="Times New Roman" w:cs="Times New Roman"/>
          <w:sz w:val="24"/>
          <w:szCs w:val="24"/>
        </w:rPr>
        <w:t xml:space="preserve"> feeding at </w:t>
      </w:r>
      <w:r w:rsidR="00F94BE1" w:rsidRPr="00D91D32">
        <w:rPr>
          <w:rFonts w:ascii="Times New Roman" w:hAnsi="Times New Roman" w:cs="Times New Roman"/>
          <w:sz w:val="24"/>
          <w:szCs w:val="24"/>
        </w:rPr>
        <w:t xml:space="preserve">the </w:t>
      </w:r>
      <w:r w:rsidRPr="00D91D32">
        <w:rPr>
          <w:rFonts w:ascii="Times New Roman" w:hAnsi="Times New Roman" w:cs="Times New Roman"/>
          <w:sz w:val="24"/>
          <w:szCs w:val="24"/>
        </w:rPr>
        <w:t>adul</w:t>
      </w:r>
      <w:r w:rsidR="00F94BE1" w:rsidRPr="00D91D32">
        <w:rPr>
          <w:rFonts w:ascii="Times New Roman" w:hAnsi="Times New Roman" w:cs="Times New Roman"/>
          <w:sz w:val="24"/>
          <w:szCs w:val="24"/>
        </w:rPr>
        <w:t>t life stage</w:t>
      </w:r>
      <w:r w:rsidRPr="00D91D32">
        <w:rPr>
          <w:rFonts w:ascii="Times New Roman" w:hAnsi="Times New Roman" w:cs="Times New Roman"/>
          <w:sz w:val="24"/>
          <w:szCs w:val="24"/>
        </w:rPr>
        <w:t xml:space="preserve"> (e.g., dragonflies, damselflies, mosquitos, black flies,</w:t>
      </w:r>
      <w:r w:rsidR="00781840" w:rsidRPr="00D91D32">
        <w:rPr>
          <w:rFonts w:ascii="Times New Roman" w:hAnsi="Times New Roman" w:cs="Times New Roman"/>
          <w:sz w:val="24"/>
          <w:szCs w:val="24"/>
        </w:rPr>
        <w:t xml:space="preserve"> predaceous diving beetles,</w:t>
      </w:r>
      <w:r w:rsidRPr="00D91D32">
        <w:rPr>
          <w:rFonts w:ascii="Times New Roman" w:hAnsi="Times New Roman" w:cs="Times New Roman"/>
          <w:sz w:val="24"/>
          <w:szCs w:val="24"/>
        </w:rPr>
        <w:t xml:space="preserve"> etc.).</w:t>
      </w:r>
      <w:r w:rsidR="009B021F" w:rsidRPr="00D91D32">
        <w:rPr>
          <w:rFonts w:ascii="Times New Roman" w:hAnsi="Times New Roman" w:cs="Times New Roman"/>
          <w:sz w:val="24"/>
          <w:szCs w:val="24"/>
        </w:rPr>
        <w:t xml:space="preserve"> Are the authors referring to taxa that do not forage in aquatic environments as adults? If </w:t>
      </w:r>
      <w:r w:rsidR="00F94BE1" w:rsidRPr="00D91D32">
        <w:rPr>
          <w:rFonts w:ascii="Times New Roman" w:hAnsi="Times New Roman" w:cs="Times New Roman"/>
          <w:sz w:val="24"/>
          <w:szCs w:val="24"/>
        </w:rPr>
        <w:t>so, this detail needs to be clearer</w:t>
      </w:r>
      <w:r w:rsidR="009B021F" w:rsidRPr="00D91D32">
        <w:rPr>
          <w:rFonts w:ascii="Times New Roman" w:hAnsi="Times New Roman" w:cs="Times New Roman"/>
          <w:sz w:val="24"/>
          <w:szCs w:val="24"/>
        </w:rPr>
        <w:t xml:space="preserve"> because it is patently incorrect to state that aquatic insects do not feed during their adult life stage. It is still not correct to assume that all aquatic insects do not forage in aquatic habitats during their adult life stage (e.g., predaceous diving beetles</w:t>
      </w:r>
      <w:proofErr w:type="gramStart"/>
      <w:r w:rsidR="009B021F" w:rsidRPr="00D91D32">
        <w:rPr>
          <w:rFonts w:ascii="Times New Roman" w:hAnsi="Times New Roman" w:cs="Times New Roman"/>
          <w:sz w:val="24"/>
          <w:szCs w:val="24"/>
        </w:rPr>
        <w:t>).</w:t>
      </w:r>
      <w:r w:rsidR="00E51234">
        <w:rPr>
          <w:rFonts w:ascii="Times New Roman" w:hAnsi="Times New Roman" w:cs="Times New Roman"/>
          <w:color w:val="FF0000"/>
          <w:sz w:val="24"/>
          <w:szCs w:val="24"/>
        </w:rPr>
        <w:t>-</w:t>
      </w:r>
      <w:proofErr w:type="gramEnd"/>
      <w:r w:rsidR="00E51234">
        <w:rPr>
          <w:rFonts w:ascii="Times New Roman" w:hAnsi="Times New Roman" w:cs="Times New Roman"/>
          <w:color w:val="FF0000"/>
          <w:sz w:val="24"/>
          <w:szCs w:val="24"/>
        </w:rPr>
        <w:t xml:space="preserve"> </w:t>
      </w:r>
      <w:commentRangeStart w:id="0"/>
      <w:r w:rsidR="00E51234">
        <w:rPr>
          <w:rFonts w:ascii="Times New Roman" w:hAnsi="Times New Roman" w:cs="Times New Roman"/>
          <w:color w:val="FF0000"/>
          <w:sz w:val="24"/>
          <w:szCs w:val="24"/>
        </w:rPr>
        <w:t xml:space="preserve">This comment has been addressed </w:t>
      </w:r>
      <w:r w:rsidR="00E51234">
        <w:rPr>
          <w:rFonts w:ascii="Times New Roman" w:hAnsi="Times New Roman" w:cs="Times New Roman"/>
          <w:color w:val="FF0000"/>
          <w:sz w:val="24"/>
          <w:szCs w:val="24"/>
        </w:rPr>
        <w:lastRenderedPageBreak/>
        <w:t>by changing the text to, “</w:t>
      </w:r>
      <w:r w:rsidR="00E51234" w:rsidRPr="00E51234">
        <w:rPr>
          <w:rFonts w:ascii="Times New Roman" w:hAnsi="Times New Roman" w:cs="Times New Roman"/>
          <w:color w:val="FF0000"/>
          <w:sz w:val="24"/>
          <w:szCs w:val="24"/>
          <w:shd w:val="clear" w:color="auto" w:fill="FFFFFF"/>
        </w:rPr>
        <w:t>Since aquatic insects may alter their feeding at later developmental stages (i.e. pupal and adult chironomids), their consumption at differing life stages may have ecological relevance.</w:t>
      </w:r>
      <w:r w:rsidR="00E51234" w:rsidRPr="00E51234">
        <w:rPr>
          <w:rFonts w:ascii="Times New Roman" w:hAnsi="Times New Roman" w:cs="Times New Roman"/>
          <w:color w:val="FF0000"/>
          <w:sz w:val="24"/>
          <w:szCs w:val="24"/>
        </w:rPr>
        <w:t>”</w:t>
      </w:r>
      <w:commentRangeEnd w:id="0"/>
      <w:r w:rsidR="00557D0A">
        <w:rPr>
          <w:rStyle w:val="CommentReference"/>
        </w:rPr>
        <w:commentReference w:id="0"/>
      </w:r>
    </w:p>
    <w:p w14:paraId="7C5A4DE8" w14:textId="63CE95AB" w:rsidR="00B17D5C" w:rsidRPr="00E51234" w:rsidRDefault="00B17D5C">
      <w:pPr>
        <w:rPr>
          <w:rFonts w:ascii="Times New Roman" w:hAnsi="Times New Roman" w:cs="Times New Roman"/>
          <w:color w:val="FF0000"/>
          <w:sz w:val="24"/>
          <w:szCs w:val="24"/>
        </w:rPr>
      </w:pPr>
      <w:r w:rsidRPr="00D91D32">
        <w:rPr>
          <w:rFonts w:ascii="Times New Roman" w:hAnsi="Times New Roman" w:cs="Times New Roman"/>
          <w:sz w:val="24"/>
          <w:szCs w:val="24"/>
        </w:rPr>
        <w:t>Lines 36 – 37: Move “non-consumer life stages”</w:t>
      </w:r>
      <w:r w:rsidR="00EB66D5" w:rsidRPr="00D91D32">
        <w:rPr>
          <w:rFonts w:ascii="Times New Roman" w:hAnsi="Times New Roman" w:cs="Times New Roman"/>
          <w:sz w:val="24"/>
          <w:szCs w:val="24"/>
        </w:rPr>
        <w:t xml:space="preserve"> so that this portion of the sentence reads “fraction of non-consumer life stages of terrestrial and aquatic prey that are consumed</w:t>
      </w:r>
      <w:proofErr w:type="gramStart"/>
      <w:r w:rsidR="00EB66D5" w:rsidRPr="00D91D32">
        <w:rPr>
          <w:rFonts w:ascii="Times New Roman" w:hAnsi="Times New Roman" w:cs="Times New Roman"/>
          <w:sz w:val="24"/>
          <w:szCs w:val="24"/>
        </w:rPr>
        <w:t>”.</w:t>
      </w:r>
      <w:r w:rsidR="00E51234">
        <w:rPr>
          <w:rFonts w:ascii="Times New Roman" w:hAnsi="Times New Roman" w:cs="Times New Roman"/>
          <w:color w:val="FF0000"/>
          <w:sz w:val="24"/>
          <w:szCs w:val="24"/>
        </w:rPr>
        <w:t>-</w:t>
      </w:r>
      <w:proofErr w:type="gramEnd"/>
      <w:r w:rsidR="00E51234">
        <w:rPr>
          <w:rFonts w:ascii="Times New Roman" w:hAnsi="Times New Roman" w:cs="Times New Roman"/>
          <w:color w:val="FF0000"/>
          <w:sz w:val="24"/>
          <w:szCs w:val="24"/>
        </w:rPr>
        <w:t xml:space="preserve"> Sentence formatted in accordance with this suggestion. </w:t>
      </w:r>
    </w:p>
    <w:p w14:paraId="2F6BACA0" w14:textId="5E9AF2AE" w:rsidR="00EB66D5" w:rsidRPr="00E75726" w:rsidRDefault="00E31301">
      <w:pPr>
        <w:rPr>
          <w:rFonts w:ascii="Times New Roman" w:hAnsi="Times New Roman" w:cs="Times New Roman"/>
          <w:color w:val="FF0000"/>
          <w:sz w:val="24"/>
          <w:szCs w:val="24"/>
        </w:rPr>
      </w:pPr>
      <w:r w:rsidRPr="00D91D32">
        <w:rPr>
          <w:rFonts w:ascii="Times New Roman" w:hAnsi="Times New Roman" w:cs="Times New Roman"/>
          <w:sz w:val="24"/>
          <w:szCs w:val="24"/>
        </w:rPr>
        <w:t xml:space="preserve">Lines 38 – 39: Instead of “repeatedly”, report the actual frequency of sampling and report if this study took place during a single </w:t>
      </w:r>
      <w:proofErr w:type="gramStart"/>
      <w:r w:rsidRPr="00D91D32">
        <w:rPr>
          <w:rFonts w:ascii="Times New Roman" w:hAnsi="Times New Roman" w:cs="Times New Roman"/>
          <w:sz w:val="24"/>
          <w:szCs w:val="24"/>
        </w:rPr>
        <w:t>summer.</w:t>
      </w:r>
      <w:r w:rsidR="00E75726">
        <w:rPr>
          <w:rFonts w:ascii="Times New Roman" w:hAnsi="Times New Roman" w:cs="Times New Roman"/>
          <w:color w:val="FF0000"/>
          <w:sz w:val="24"/>
          <w:szCs w:val="24"/>
        </w:rPr>
        <w:t>-</w:t>
      </w:r>
      <w:proofErr w:type="gramEnd"/>
      <w:r w:rsidR="00E75726">
        <w:rPr>
          <w:rFonts w:ascii="Times New Roman" w:hAnsi="Times New Roman" w:cs="Times New Roman"/>
          <w:color w:val="FF0000"/>
          <w:sz w:val="24"/>
          <w:szCs w:val="24"/>
        </w:rPr>
        <w:t xml:space="preserve"> text now reads, “…</w:t>
      </w:r>
      <w:r w:rsidR="00E75726" w:rsidRPr="00E75726">
        <w:rPr>
          <w:rFonts w:ascii="Times New Roman" w:hAnsi="Times New Roman" w:cs="Times New Roman"/>
          <w:color w:val="FF0000"/>
          <w:sz w:val="24"/>
          <w:szCs w:val="24"/>
          <w:shd w:val="clear" w:color="auto" w:fill="FFFFFF"/>
        </w:rPr>
        <w:t>were collected from two backwater and two stream sites weekly over two months during one summer.”</w:t>
      </w:r>
    </w:p>
    <w:p w14:paraId="50CA4CF7" w14:textId="6FCC9294" w:rsidR="00E31301" w:rsidRPr="00FE5B08" w:rsidRDefault="00306E68">
      <w:pPr>
        <w:rPr>
          <w:rFonts w:ascii="Times New Roman" w:hAnsi="Times New Roman" w:cs="Times New Roman"/>
          <w:color w:val="FF0000"/>
          <w:sz w:val="24"/>
          <w:szCs w:val="24"/>
        </w:rPr>
      </w:pPr>
      <w:r w:rsidRPr="00D91D32">
        <w:rPr>
          <w:rFonts w:ascii="Times New Roman" w:hAnsi="Times New Roman" w:cs="Times New Roman"/>
          <w:sz w:val="24"/>
          <w:szCs w:val="24"/>
        </w:rPr>
        <w:t xml:space="preserve">Line 40: Why just report the maximum percentage? It would be more informative to report the entire </w:t>
      </w:r>
      <w:proofErr w:type="gramStart"/>
      <w:r w:rsidRPr="00D91D32">
        <w:rPr>
          <w:rFonts w:ascii="Times New Roman" w:hAnsi="Times New Roman" w:cs="Times New Roman"/>
          <w:sz w:val="24"/>
          <w:szCs w:val="24"/>
        </w:rPr>
        <w:t>range.</w:t>
      </w:r>
      <w:r w:rsidR="00FE5B08">
        <w:rPr>
          <w:rFonts w:ascii="Times New Roman" w:hAnsi="Times New Roman" w:cs="Times New Roman"/>
          <w:color w:val="FF0000"/>
          <w:sz w:val="24"/>
          <w:szCs w:val="24"/>
        </w:rPr>
        <w:t>-</w:t>
      </w:r>
      <w:proofErr w:type="gramEnd"/>
      <w:r w:rsidR="00FE5B08">
        <w:rPr>
          <w:rFonts w:ascii="Times New Roman" w:hAnsi="Times New Roman" w:cs="Times New Roman"/>
          <w:color w:val="FF0000"/>
          <w:sz w:val="24"/>
          <w:szCs w:val="24"/>
        </w:rPr>
        <w:t xml:space="preserve"> Total range is now included to provide reader with a clearer understanding of the data. </w:t>
      </w:r>
    </w:p>
    <w:p w14:paraId="7BF78D92" w14:textId="7A8A217E" w:rsidR="00306E68" w:rsidRPr="00077060" w:rsidRDefault="00D319DF">
      <w:pPr>
        <w:rPr>
          <w:rFonts w:ascii="Times New Roman" w:hAnsi="Times New Roman" w:cs="Times New Roman"/>
          <w:color w:val="FF0000"/>
          <w:sz w:val="24"/>
          <w:szCs w:val="24"/>
        </w:rPr>
      </w:pPr>
      <w:r w:rsidRPr="00D91D32">
        <w:rPr>
          <w:rFonts w:ascii="Times New Roman" w:hAnsi="Times New Roman" w:cs="Times New Roman"/>
          <w:sz w:val="24"/>
          <w:szCs w:val="24"/>
        </w:rPr>
        <w:t xml:space="preserve">Line 42: I think the parenthetical should come after “life stages” and the “an” after “at ~8-10” should be </w:t>
      </w:r>
      <w:proofErr w:type="gramStart"/>
      <w:r w:rsidRPr="00D91D32">
        <w:rPr>
          <w:rFonts w:ascii="Times New Roman" w:hAnsi="Times New Roman" w:cs="Times New Roman"/>
          <w:sz w:val="24"/>
          <w:szCs w:val="24"/>
        </w:rPr>
        <w:t>removed.</w:t>
      </w:r>
      <w:r w:rsidR="00077060">
        <w:rPr>
          <w:rFonts w:ascii="Times New Roman" w:hAnsi="Times New Roman" w:cs="Times New Roman"/>
          <w:color w:val="FF0000"/>
          <w:sz w:val="24"/>
          <w:szCs w:val="24"/>
        </w:rPr>
        <w:t>-</w:t>
      </w:r>
      <w:proofErr w:type="gramEnd"/>
      <w:r w:rsidR="00077060">
        <w:rPr>
          <w:rFonts w:ascii="Times New Roman" w:hAnsi="Times New Roman" w:cs="Times New Roman"/>
          <w:color w:val="FF0000"/>
          <w:sz w:val="24"/>
          <w:szCs w:val="24"/>
        </w:rPr>
        <w:t xml:space="preserve"> we agree that this is an improvement on the sentence structure and have made the changes.</w:t>
      </w:r>
    </w:p>
    <w:p w14:paraId="62FF252E" w14:textId="1A15FA7B" w:rsidR="00D319DF" w:rsidRPr="008468CD" w:rsidRDefault="00461FC5">
      <w:pPr>
        <w:rPr>
          <w:rFonts w:ascii="Times New Roman" w:hAnsi="Times New Roman" w:cs="Times New Roman"/>
          <w:color w:val="FF0000"/>
          <w:sz w:val="24"/>
          <w:szCs w:val="24"/>
        </w:rPr>
      </w:pPr>
      <w:r w:rsidRPr="00D91D32">
        <w:rPr>
          <w:rFonts w:ascii="Times New Roman" w:hAnsi="Times New Roman" w:cs="Times New Roman"/>
          <w:sz w:val="24"/>
          <w:szCs w:val="24"/>
        </w:rPr>
        <w:t xml:space="preserve">Line 43: Do the authors have the basis to conclude that these patterns are </w:t>
      </w:r>
      <w:proofErr w:type="gramStart"/>
      <w:r w:rsidRPr="00D91D32">
        <w:rPr>
          <w:rFonts w:ascii="Times New Roman" w:hAnsi="Times New Roman" w:cs="Times New Roman"/>
          <w:sz w:val="24"/>
          <w:szCs w:val="24"/>
        </w:rPr>
        <w:t>common?</w:t>
      </w:r>
      <w:r w:rsidR="008468CD">
        <w:rPr>
          <w:rFonts w:ascii="Times New Roman" w:hAnsi="Times New Roman" w:cs="Times New Roman"/>
          <w:color w:val="FF0000"/>
          <w:sz w:val="24"/>
          <w:szCs w:val="24"/>
        </w:rPr>
        <w:t>-</w:t>
      </w:r>
      <w:proofErr w:type="gramEnd"/>
      <w:r w:rsidR="008468CD">
        <w:rPr>
          <w:rFonts w:ascii="Times New Roman" w:hAnsi="Times New Roman" w:cs="Times New Roman"/>
          <w:color w:val="FF0000"/>
          <w:sz w:val="24"/>
          <w:szCs w:val="24"/>
        </w:rPr>
        <w:t xml:space="preserve"> text now states only that it occurs, not that it is common. </w:t>
      </w:r>
    </w:p>
    <w:p w14:paraId="71423B63" w14:textId="77777777" w:rsidR="00B87A02" w:rsidRPr="00D91D32" w:rsidRDefault="00461FC5">
      <w:pPr>
        <w:rPr>
          <w:rFonts w:ascii="Times New Roman" w:hAnsi="Times New Roman" w:cs="Times New Roman"/>
          <w:sz w:val="24"/>
          <w:szCs w:val="24"/>
          <w:u w:val="single"/>
        </w:rPr>
      </w:pPr>
      <w:r w:rsidRPr="00D91D32">
        <w:rPr>
          <w:rFonts w:ascii="Times New Roman" w:hAnsi="Times New Roman" w:cs="Times New Roman"/>
          <w:sz w:val="24"/>
          <w:szCs w:val="24"/>
          <w:u w:val="single"/>
        </w:rPr>
        <w:t>Introduction</w:t>
      </w:r>
    </w:p>
    <w:p w14:paraId="14ED3177" w14:textId="436D1BF0" w:rsidR="002C1DDD" w:rsidRPr="009E0E83" w:rsidRDefault="00781840">
      <w:pPr>
        <w:rPr>
          <w:rFonts w:ascii="Times New Roman" w:hAnsi="Times New Roman" w:cs="Times New Roman"/>
          <w:color w:val="FF0000"/>
          <w:sz w:val="24"/>
          <w:szCs w:val="24"/>
        </w:rPr>
      </w:pPr>
      <w:r w:rsidRPr="00D91D32">
        <w:rPr>
          <w:rFonts w:ascii="Times New Roman" w:hAnsi="Times New Roman" w:cs="Times New Roman"/>
          <w:sz w:val="24"/>
          <w:szCs w:val="24"/>
        </w:rPr>
        <w:t>Lines 47 – 55: This study is not about extinction risk or the effects of species loss or community disassembly on food webs or ecosystem function; therefore, it is off topic to start this paper on these issues. This information is more relevant for the discussion section as a potential implication or application of this study’s results.</w:t>
      </w:r>
      <w:r w:rsidR="0038024E" w:rsidRPr="00D91D32">
        <w:rPr>
          <w:rFonts w:ascii="Times New Roman" w:hAnsi="Times New Roman" w:cs="Times New Roman"/>
          <w:sz w:val="24"/>
          <w:szCs w:val="24"/>
        </w:rPr>
        <w:t xml:space="preserve"> My recommendation is to use lines 53 – 71 as the first paragraph (just drop “however” from the first sentence) because this paragraph gets right into the issues this research </w:t>
      </w:r>
      <w:proofErr w:type="gramStart"/>
      <w:r w:rsidR="0038024E" w:rsidRPr="00D91D32">
        <w:rPr>
          <w:rFonts w:ascii="Times New Roman" w:hAnsi="Times New Roman" w:cs="Times New Roman"/>
          <w:sz w:val="24"/>
          <w:szCs w:val="24"/>
        </w:rPr>
        <w:t>addresses.</w:t>
      </w:r>
      <w:r w:rsidR="009E0E83">
        <w:rPr>
          <w:rFonts w:ascii="Times New Roman" w:hAnsi="Times New Roman" w:cs="Times New Roman"/>
          <w:color w:val="FF0000"/>
          <w:sz w:val="24"/>
          <w:szCs w:val="24"/>
        </w:rPr>
        <w:t>-</w:t>
      </w:r>
      <w:proofErr w:type="gramEnd"/>
      <w:r w:rsidR="009E0E83">
        <w:rPr>
          <w:rFonts w:ascii="Times New Roman" w:hAnsi="Times New Roman" w:cs="Times New Roman"/>
          <w:color w:val="FF0000"/>
          <w:sz w:val="24"/>
          <w:szCs w:val="24"/>
        </w:rPr>
        <w:t xml:space="preserve"> these lines have been move into the discussion while the lines that were previously lines 53-71 have been shifted to the beginning of the intro. </w:t>
      </w:r>
    </w:p>
    <w:p w14:paraId="6A8F564E" w14:textId="7FFB9043" w:rsidR="002C1DDD" w:rsidRPr="00E2343E" w:rsidRDefault="002C1DDD">
      <w:pPr>
        <w:rPr>
          <w:rFonts w:ascii="Times New Roman" w:hAnsi="Times New Roman" w:cs="Times New Roman"/>
          <w:color w:val="FF0000"/>
          <w:sz w:val="24"/>
          <w:szCs w:val="24"/>
        </w:rPr>
      </w:pPr>
      <w:r w:rsidRPr="00D91D32">
        <w:rPr>
          <w:rFonts w:ascii="Times New Roman" w:hAnsi="Times New Roman" w:cs="Times New Roman"/>
          <w:sz w:val="24"/>
          <w:szCs w:val="24"/>
        </w:rPr>
        <w:t>Line 64: Replace “such feeding” with “preferential consumption of insect pupae and adults may be ecologically important because</w:t>
      </w:r>
      <w:proofErr w:type="gramStart"/>
      <w:r w:rsidRPr="00D91D32">
        <w:rPr>
          <w:rFonts w:ascii="Times New Roman" w:hAnsi="Times New Roman" w:cs="Times New Roman"/>
          <w:sz w:val="24"/>
          <w:szCs w:val="24"/>
        </w:rPr>
        <w:t>”.</w:t>
      </w:r>
      <w:r w:rsidR="00E2343E">
        <w:rPr>
          <w:rFonts w:ascii="Times New Roman" w:hAnsi="Times New Roman" w:cs="Times New Roman"/>
          <w:color w:val="FF0000"/>
          <w:sz w:val="24"/>
          <w:szCs w:val="24"/>
        </w:rPr>
        <w:t>-</w:t>
      </w:r>
      <w:proofErr w:type="gramEnd"/>
      <w:r w:rsidR="00E2343E">
        <w:rPr>
          <w:rFonts w:ascii="Times New Roman" w:hAnsi="Times New Roman" w:cs="Times New Roman"/>
          <w:color w:val="FF0000"/>
          <w:sz w:val="24"/>
          <w:szCs w:val="24"/>
        </w:rPr>
        <w:t xml:space="preserve"> This change has been made for a clearer meaning. </w:t>
      </w:r>
    </w:p>
    <w:p w14:paraId="17EED165" w14:textId="512A008F" w:rsidR="00F94BE1" w:rsidRPr="00133D2B" w:rsidRDefault="00F94BE1">
      <w:pPr>
        <w:rPr>
          <w:rFonts w:ascii="Times New Roman" w:hAnsi="Times New Roman" w:cs="Times New Roman"/>
          <w:color w:val="FF0000"/>
          <w:sz w:val="24"/>
          <w:szCs w:val="24"/>
        </w:rPr>
      </w:pPr>
      <w:r w:rsidRPr="00D91D32">
        <w:rPr>
          <w:rFonts w:ascii="Times New Roman" w:hAnsi="Times New Roman" w:cs="Times New Roman"/>
          <w:sz w:val="24"/>
          <w:szCs w:val="24"/>
        </w:rPr>
        <w:t>Lines 64 – 67: I am going to repeat my comment from the abstract: Not all aquatic insects cease feeding at the adult life stage (e.g., dragonflies, damselflies, mosquitos, black flies, predaceous diving beetles, etc.). Are the authors referring to taxa that do not forage in aquatic environments as adults? If so, this detail needs to be clearer because it is patently incorrect to state that aquatic insects do not feed during the</w:t>
      </w:r>
      <w:r w:rsidR="00E23808" w:rsidRPr="00D91D32">
        <w:rPr>
          <w:rFonts w:ascii="Times New Roman" w:hAnsi="Times New Roman" w:cs="Times New Roman"/>
          <w:sz w:val="24"/>
          <w:szCs w:val="24"/>
        </w:rPr>
        <w:t>ir adult life stage. It is also</w:t>
      </w:r>
      <w:r w:rsidRPr="00D91D32">
        <w:rPr>
          <w:rFonts w:ascii="Times New Roman" w:hAnsi="Times New Roman" w:cs="Times New Roman"/>
          <w:sz w:val="24"/>
          <w:szCs w:val="24"/>
        </w:rPr>
        <w:t xml:space="preserve"> not correct to assume that all aquatic insects do not forage in aquatic habitats during their adult life stage (e.g., predaceous diving beetles</w:t>
      </w:r>
      <w:proofErr w:type="gramStart"/>
      <w:r w:rsidRPr="00D91D32">
        <w:rPr>
          <w:rFonts w:ascii="Times New Roman" w:hAnsi="Times New Roman" w:cs="Times New Roman"/>
          <w:sz w:val="24"/>
          <w:szCs w:val="24"/>
        </w:rPr>
        <w:t>).</w:t>
      </w:r>
      <w:r w:rsidR="00133D2B">
        <w:rPr>
          <w:rFonts w:ascii="Times New Roman" w:hAnsi="Times New Roman" w:cs="Times New Roman"/>
          <w:color w:val="FF0000"/>
          <w:sz w:val="24"/>
          <w:szCs w:val="24"/>
        </w:rPr>
        <w:t>-</w:t>
      </w:r>
      <w:proofErr w:type="gramEnd"/>
      <w:r w:rsidR="00133D2B">
        <w:rPr>
          <w:rFonts w:ascii="Times New Roman" w:hAnsi="Times New Roman" w:cs="Times New Roman"/>
          <w:color w:val="FF0000"/>
          <w:sz w:val="24"/>
          <w:szCs w:val="24"/>
        </w:rPr>
        <w:t xml:space="preserve"> the text has been changed to clarify which insects we are referring to and to not over-generalize our statements about aquatic insect development.  </w:t>
      </w:r>
    </w:p>
    <w:p w14:paraId="3FE3C81D" w14:textId="559F3402" w:rsidR="0038024E" w:rsidRPr="00133D2B" w:rsidRDefault="0038024E">
      <w:pPr>
        <w:rPr>
          <w:rFonts w:ascii="Times New Roman" w:hAnsi="Times New Roman" w:cs="Times New Roman"/>
          <w:color w:val="FF0000"/>
          <w:sz w:val="24"/>
          <w:szCs w:val="24"/>
        </w:rPr>
      </w:pPr>
      <w:r w:rsidRPr="00D91D32">
        <w:rPr>
          <w:rFonts w:ascii="Times New Roman" w:hAnsi="Times New Roman" w:cs="Times New Roman"/>
          <w:sz w:val="24"/>
          <w:szCs w:val="24"/>
        </w:rPr>
        <w:t xml:space="preserve">Figure 1: </w:t>
      </w:r>
      <w:r w:rsidR="009B021F" w:rsidRPr="00D91D32">
        <w:rPr>
          <w:rFonts w:ascii="Times New Roman" w:hAnsi="Times New Roman" w:cs="Times New Roman"/>
          <w:sz w:val="24"/>
          <w:szCs w:val="24"/>
        </w:rPr>
        <w:t>The category of</w:t>
      </w:r>
      <w:r w:rsidRPr="00D91D32">
        <w:rPr>
          <w:rFonts w:ascii="Times New Roman" w:hAnsi="Times New Roman" w:cs="Times New Roman"/>
          <w:sz w:val="24"/>
          <w:szCs w:val="24"/>
        </w:rPr>
        <w:t xml:space="preserve"> “prey consumer prey taxon”</w:t>
      </w:r>
      <w:r w:rsidR="009B021F" w:rsidRPr="00D91D32">
        <w:rPr>
          <w:rFonts w:ascii="Times New Roman" w:hAnsi="Times New Roman" w:cs="Times New Roman"/>
          <w:sz w:val="24"/>
          <w:szCs w:val="24"/>
        </w:rPr>
        <w:t xml:space="preserve"> </w:t>
      </w:r>
      <w:r w:rsidR="00E23808" w:rsidRPr="00D91D32">
        <w:rPr>
          <w:rFonts w:ascii="Times New Roman" w:hAnsi="Times New Roman" w:cs="Times New Roman"/>
          <w:sz w:val="24"/>
          <w:szCs w:val="24"/>
        </w:rPr>
        <w:t>is redundant and confusing. The</w:t>
      </w:r>
      <w:r w:rsidR="009B021F" w:rsidRPr="00D91D32">
        <w:rPr>
          <w:rFonts w:ascii="Times New Roman" w:hAnsi="Times New Roman" w:cs="Times New Roman"/>
          <w:sz w:val="24"/>
          <w:szCs w:val="24"/>
        </w:rPr>
        <w:t xml:space="preserve"> study</w:t>
      </w:r>
      <w:r w:rsidR="00E23808" w:rsidRPr="00D91D32">
        <w:rPr>
          <w:rFonts w:ascii="Times New Roman" w:hAnsi="Times New Roman" w:cs="Times New Roman"/>
          <w:sz w:val="24"/>
          <w:szCs w:val="24"/>
        </w:rPr>
        <w:t xml:space="preserve"> reported in this paper does not quantify</w:t>
      </w:r>
      <w:r w:rsidR="009B021F" w:rsidRPr="00D91D32">
        <w:rPr>
          <w:rFonts w:ascii="Times New Roman" w:hAnsi="Times New Roman" w:cs="Times New Roman"/>
          <w:sz w:val="24"/>
          <w:szCs w:val="24"/>
        </w:rPr>
        <w:t xml:space="preserve"> top-down effects on</w:t>
      </w:r>
      <w:r w:rsidR="00E23808" w:rsidRPr="00D91D32">
        <w:rPr>
          <w:rFonts w:ascii="Times New Roman" w:hAnsi="Times New Roman" w:cs="Times New Roman"/>
          <w:sz w:val="24"/>
          <w:szCs w:val="24"/>
        </w:rPr>
        <w:t xml:space="preserve"> food webs or primary productivity and so t</w:t>
      </w:r>
      <w:r w:rsidR="009B021F" w:rsidRPr="00D91D32">
        <w:rPr>
          <w:rFonts w:ascii="Times New Roman" w:hAnsi="Times New Roman" w:cs="Times New Roman"/>
          <w:sz w:val="24"/>
          <w:szCs w:val="24"/>
        </w:rPr>
        <w:t>his figure</w:t>
      </w:r>
      <w:r w:rsidR="00E23808" w:rsidRPr="00D91D32">
        <w:rPr>
          <w:rFonts w:ascii="Times New Roman" w:hAnsi="Times New Roman" w:cs="Times New Roman"/>
          <w:sz w:val="24"/>
          <w:szCs w:val="24"/>
        </w:rPr>
        <w:t xml:space="preserve"> is not relevant</w:t>
      </w:r>
      <w:r w:rsidR="009B021F" w:rsidRPr="00D91D32">
        <w:rPr>
          <w:rFonts w:ascii="Times New Roman" w:hAnsi="Times New Roman" w:cs="Times New Roman"/>
          <w:sz w:val="24"/>
          <w:szCs w:val="24"/>
        </w:rPr>
        <w:t>.</w:t>
      </w:r>
      <w:r w:rsidRPr="00D91D32">
        <w:rPr>
          <w:rFonts w:ascii="Times New Roman" w:hAnsi="Times New Roman" w:cs="Times New Roman"/>
          <w:sz w:val="24"/>
          <w:szCs w:val="24"/>
        </w:rPr>
        <w:t xml:space="preserve"> </w:t>
      </w:r>
      <w:r w:rsidR="008815C4" w:rsidRPr="00D91D32">
        <w:rPr>
          <w:rFonts w:ascii="Times New Roman" w:hAnsi="Times New Roman" w:cs="Times New Roman"/>
          <w:sz w:val="24"/>
          <w:szCs w:val="24"/>
        </w:rPr>
        <w:t xml:space="preserve">Furthermore, the conceptual food webs are not needed to </w:t>
      </w:r>
      <w:r w:rsidR="008815C4" w:rsidRPr="00D91D32">
        <w:rPr>
          <w:rFonts w:ascii="Times New Roman" w:hAnsi="Times New Roman" w:cs="Times New Roman"/>
          <w:sz w:val="24"/>
          <w:szCs w:val="24"/>
        </w:rPr>
        <w:lastRenderedPageBreak/>
        <w:t xml:space="preserve">support the ideas described in the </w:t>
      </w:r>
      <w:proofErr w:type="gramStart"/>
      <w:r w:rsidR="008815C4" w:rsidRPr="00D91D32">
        <w:rPr>
          <w:rFonts w:ascii="Times New Roman" w:hAnsi="Times New Roman" w:cs="Times New Roman"/>
          <w:sz w:val="24"/>
          <w:szCs w:val="24"/>
        </w:rPr>
        <w:t>text.</w:t>
      </w:r>
      <w:r w:rsidR="00133D2B">
        <w:rPr>
          <w:rFonts w:ascii="Times New Roman" w:hAnsi="Times New Roman" w:cs="Times New Roman"/>
          <w:color w:val="FF0000"/>
          <w:sz w:val="24"/>
          <w:szCs w:val="24"/>
        </w:rPr>
        <w:t>-</w:t>
      </w:r>
      <w:proofErr w:type="gramEnd"/>
      <w:r w:rsidR="00133D2B">
        <w:rPr>
          <w:rFonts w:ascii="Times New Roman" w:hAnsi="Times New Roman" w:cs="Times New Roman"/>
          <w:color w:val="FF0000"/>
          <w:sz w:val="24"/>
          <w:szCs w:val="24"/>
        </w:rPr>
        <w:t xml:space="preserve"> We agree that “prey consumer prey taxon” is confusing and have simplified the text. While our study does not report the effects described here, we believe that this conceptual </w:t>
      </w:r>
      <w:r w:rsidR="004F432C">
        <w:rPr>
          <w:rFonts w:ascii="Times New Roman" w:hAnsi="Times New Roman" w:cs="Times New Roman"/>
          <w:color w:val="FF0000"/>
          <w:sz w:val="24"/>
          <w:szCs w:val="24"/>
        </w:rPr>
        <w:t>model</w:t>
      </w:r>
      <w:r w:rsidR="00133D2B">
        <w:rPr>
          <w:rFonts w:ascii="Times New Roman" w:hAnsi="Times New Roman" w:cs="Times New Roman"/>
          <w:color w:val="FF0000"/>
          <w:sz w:val="24"/>
          <w:szCs w:val="24"/>
        </w:rPr>
        <w:t xml:space="preserve"> can help readers to understand the relevance of stage-structured feeding and how it c</w:t>
      </w:r>
      <w:r w:rsidR="004F432C">
        <w:rPr>
          <w:rFonts w:ascii="Times New Roman" w:hAnsi="Times New Roman" w:cs="Times New Roman"/>
          <w:color w:val="FF0000"/>
          <w:sz w:val="24"/>
          <w:szCs w:val="24"/>
        </w:rPr>
        <w:t>ould</w:t>
      </w:r>
      <w:r w:rsidR="00133D2B">
        <w:rPr>
          <w:rFonts w:ascii="Times New Roman" w:hAnsi="Times New Roman" w:cs="Times New Roman"/>
          <w:color w:val="FF0000"/>
          <w:sz w:val="24"/>
          <w:szCs w:val="24"/>
        </w:rPr>
        <w:t xml:space="preserve"> have a cascading impact throughout a food web</w:t>
      </w:r>
      <w:r w:rsidR="004F432C">
        <w:rPr>
          <w:rFonts w:ascii="Times New Roman" w:hAnsi="Times New Roman" w:cs="Times New Roman"/>
          <w:color w:val="FF0000"/>
          <w:sz w:val="24"/>
          <w:szCs w:val="24"/>
        </w:rPr>
        <w:t xml:space="preserve"> (lending more relevance to our study)</w:t>
      </w:r>
      <w:r w:rsidR="00133D2B">
        <w:rPr>
          <w:rFonts w:ascii="Times New Roman" w:hAnsi="Times New Roman" w:cs="Times New Roman"/>
          <w:color w:val="FF0000"/>
          <w:sz w:val="24"/>
          <w:szCs w:val="24"/>
        </w:rPr>
        <w:t xml:space="preserve">. This figure also provides a visual demonstration of stage-structured feeding for readers to follow. Finally, this figure demonstrates </w:t>
      </w:r>
      <w:r w:rsidR="004F432C">
        <w:rPr>
          <w:rFonts w:ascii="Times New Roman" w:hAnsi="Times New Roman" w:cs="Times New Roman"/>
          <w:color w:val="FF0000"/>
          <w:sz w:val="24"/>
          <w:szCs w:val="24"/>
        </w:rPr>
        <w:t xml:space="preserve">an area for </w:t>
      </w:r>
      <w:r w:rsidR="00133D2B">
        <w:rPr>
          <w:rFonts w:ascii="Times New Roman" w:hAnsi="Times New Roman" w:cs="Times New Roman"/>
          <w:color w:val="FF0000"/>
          <w:sz w:val="24"/>
          <w:szCs w:val="24"/>
        </w:rPr>
        <w:t>future research into this topic</w:t>
      </w:r>
      <w:r w:rsidR="004F432C">
        <w:rPr>
          <w:rFonts w:ascii="Times New Roman" w:hAnsi="Times New Roman" w:cs="Times New Roman"/>
          <w:color w:val="FF0000"/>
          <w:sz w:val="24"/>
          <w:szCs w:val="24"/>
        </w:rPr>
        <w:t xml:space="preserve"> </w:t>
      </w:r>
      <w:r w:rsidR="00133D2B">
        <w:rPr>
          <w:rFonts w:ascii="Times New Roman" w:hAnsi="Times New Roman" w:cs="Times New Roman"/>
          <w:color w:val="FF0000"/>
          <w:sz w:val="24"/>
          <w:szCs w:val="24"/>
        </w:rPr>
        <w:t xml:space="preserve">(quantification of these top-down effects). </w:t>
      </w:r>
      <w:r w:rsidR="004F432C">
        <w:rPr>
          <w:rFonts w:ascii="Times New Roman" w:hAnsi="Times New Roman" w:cs="Times New Roman"/>
          <w:color w:val="FF0000"/>
          <w:sz w:val="24"/>
          <w:szCs w:val="24"/>
        </w:rPr>
        <w:t xml:space="preserve">We appreciate the suggestion for removal of this </w:t>
      </w:r>
      <w:proofErr w:type="gramStart"/>
      <w:r w:rsidR="004F432C">
        <w:rPr>
          <w:rFonts w:ascii="Times New Roman" w:hAnsi="Times New Roman" w:cs="Times New Roman"/>
          <w:color w:val="FF0000"/>
          <w:sz w:val="24"/>
          <w:szCs w:val="24"/>
        </w:rPr>
        <w:t>figure, but</w:t>
      </w:r>
      <w:proofErr w:type="gramEnd"/>
      <w:r w:rsidR="004F432C">
        <w:rPr>
          <w:rFonts w:ascii="Times New Roman" w:hAnsi="Times New Roman" w:cs="Times New Roman"/>
          <w:color w:val="FF0000"/>
          <w:sz w:val="24"/>
          <w:szCs w:val="24"/>
        </w:rPr>
        <w:t xml:space="preserve"> would prefer to keep this figure in the text to assist readers with a more visual understanding of concepts and less in-depth knowledge of this kind of research. </w:t>
      </w:r>
    </w:p>
    <w:p w14:paraId="2080D1C2" w14:textId="557344A6" w:rsidR="001144B2" w:rsidRPr="00DC1BF8" w:rsidRDefault="001144B2">
      <w:pPr>
        <w:rPr>
          <w:rFonts w:ascii="Times New Roman" w:hAnsi="Times New Roman" w:cs="Times New Roman"/>
          <w:color w:val="FF0000"/>
          <w:sz w:val="24"/>
          <w:szCs w:val="24"/>
        </w:rPr>
      </w:pPr>
      <w:r w:rsidRPr="00D91D32">
        <w:rPr>
          <w:rFonts w:ascii="Times New Roman" w:hAnsi="Times New Roman" w:cs="Times New Roman"/>
          <w:sz w:val="24"/>
          <w:szCs w:val="24"/>
        </w:rPr>
        <w:t>Lines 84 – 86: If benthic fishes are not preferentially consuming “non-consumer” life stages, why would stage-structured predation explain weak top-down effects of fish on aquatic invertebrates when benthic fishes are often quite abundant and widely distributed in these types of ecosystems?</w:t>
      </w:r>
      <w:r w:rsidR="00DC1BF8">
        <w:rPr>
          <w:rFonts w:ascii="Times New Roman" w:hAnsi="Times New Roman" w:cs="Times New Roman"/>
          <w:color w:val="FF0000"/>
          <w:sz w:val="24"/>
          <w:szCs w:val="24"/>
        </w:rPr>
        <w:t xml:space="preserve">- We have moved away from the feeding guild approach and decided to address stage-structured feeding at a species level. As such, we have removed this statement. </w:t>
      </w:r>
    </w:p>
    <w:p w14:paraId="08FBD56C" w14:textId="27A24020" w:rsidR="001E0113" w:rsidRPr="0085003A" w:rsidRDefault="00096BC5">
      <w:pPr>
        <w:rPr>
          <w:rFonts w:ascii="Times New Roman" w:hAnsi="Times New Roman" w:cs="Times New Roman"/>
          <w:color w:val="FF0000"/>
          <w:sz w:val="24"/>
          <w:szCs w:val="24"/>
        </w:rPr>
      </w:pPr>
      <w:r w:rsidRPr="00D91D32">
        <w:rPr>
          <w:rFonts w:ascii="Times New Roman" w:hAnsi="Times New Roman" w:cs="Times New Roman"/>
          <w:sz w:val="24"/>
          <w:szCs w:val="24"/>
        </w:rPr>
        <w:t xml:space="preserve">Overall, there is almost no coverage in the introduction of what is known about fish traits and associated trophic roles even though the authors highlight fish traits in their predictions (lines 84 – 87). I recommend the authors provide more context for these predictions by covering past studies of fish </w:t>
      </w:r>
      <w:proofErr w:type="spellStart"/>
      <w:r w:rsidRPr="00D91D32">
        <w:rPr>
          <w:rFonts w:ascii="Times New Roman" w:hAnsi="Times New Roman" w:cs="Times New Roman"/>
          <w:sz w:val="24"/>
          <w:szCs w:val="24"/>
        </w:rPr>
        <w:t>ecomorphology</w:t>
      </w:r>
      <w:proofErr w:type="spellEnd"/>
      <w:r w:rsidRPr="00D91D32">
        <w:rPr>
          <w:rFonts w:ascii="Times New Roman" w:hAnsi="Times New Roman" w:cs="Times New Roman"/>
          <w:sz w:val="24"/>
          <w:szCs w:val="24"/>
        </w:rPr>
        <w:t xml:space="preserve">, habitat use, and foraging behavior (particularly </w:t>
      </w:r>
      <w:proofErr w:type="spellStart"/>
      <w:r w:rsidRPr="00D91D32">
        <w:rPr>
          <w:rFonts w:ascii="Times New Roman" w:hAnsi="Times New Roman" w:cs="Times New Roman"/>
          <w:sz w:val="24"/>
          <w:szCs w:val="24"/>
        </w:rPr>
        <w:t>invertivory</w:t>
      </w:r>
      <w:proofErr w:type="spellEnd"/>
      <w:proofErr w:type="gramStart"/>
      <w:r w:rsidRPr="00D91D32">
        <w:rPr>
          <w:rFonts w:ascii="Times New Roman" w:hAnsi="Times New Roman" w:cs="Times New Roman"/>
          <w:sz w:val="24"/>
          <w:szCs w:val="24"/>
        </w:rPr>
        <w:t>).</w:t>
      </w:r>
      <w:r w:rsidR="0085003A">
        <w:rPr>
          <w:rFonts w:ascii="Times New Roman" w:hAnsi="Times New Roman" w:cs="Times New Roman"/>
          <w:color w:val="FF0000"/>
          <w:sz w:val="24"/>
          <w:szCs w:val="24"/>
        </w:rPr>
        <w:t>-</w:t>
      </w:r>
      <w:proofErr w:type="gramEnd"/>
      <w:r w:rsidR="0085003A">
        <w:rPr>
          <w:rFonts w:ascii="Times New Roman" w:hAnsi="Times New Roman" w:cs="Times New Roman"/>
          <w:color w:val="FF0000"/>
          <w:sz w:val="24"/>
          <w:szCs w:val="24"/>
        </w:rPr>
        <w:t xml:space="preserve"> We have changed the manuscript to focus on individual species rather than feeding guild. We believe that explaining our findings at the species level keeps our data relevant and useable by others while allowing us to simplify our overall message</w:t>
      </w:r>
      <w:r w:rsidR="00DC1BF8">
        <w:rPr>
          <w:rFonts w:ascii="Times New Roman" w:hAnsi="Times New Roman" w:cs="Times New Roman"/>
          <w:color w:val="FF0000"/>
          <w:sz w:val="24"/>
          <w:szCs w:val="24"/>
        </w:rPr>
        <w:t xml:space="preserve">. </w:t>
      </w:r>
    </w:p>
    <w:p w14:paraId="403750D3" w14:textId="77777777" w:rsidR="008815C4" w:rsidRPr="00D91D32" w:rsidRDefault="0012642C">
      <w:pPr>
        <w:rPr>
          <w:rFonts w:ascii="Times New Roman" w:hAnsi="Times New Roman" w:cs="Times New Roman"/>
          <w:sz w:val="24"/>
          <w:szCs w:val="24"/>
          <w:u w:val="single"/>
        </w:rPr>
      </w:pPr>
      <w:r w:rsidRPr="00D91D32">
        <w:rPr>
          <w:rFonts w:ascii="Times New Roman" w:hAnsi="Times New Roman" w:cs="Times New Roman"/>
          <w:sz w:val="24"/>
          <w:szCs w:val="24"/>
          <w:u w:val="single"/>
        </w:rPr>
        <w:t>Methods</w:t>
      </w:r>
    </w:p>
    <w:p w14:paraId="25247829" w14:textId="1B33FF32" w:rsidR="0012642C" w:rsidRPr="00FC5A48" w:rsidRDefault="003C4C8A">
      <w:pPr>
        <w:rPr>
          <w:rFonts w:ascii="Times New Roman" w:hAnsi="Times New Roman" w:cs="Times New Roman"/>
          <w:color w:val="FF0000"/>
          <w:sz w:val="24"/>
          <w:szCs w:val="24"/>
        </w:rPr>
      </w:pPr>
      <w:r w:rsidRPr="00D91D32">
        <w:rPr>
          <w:rFonts w:ascii="Times New Roman" w:hAnsi="Times New Roman" w:cs="Times New Roman"/>
          <w:sz w:val="24"/>
          <w:szCs w:val="24"/>
        </w:rPr>
        <w:t xml:space="preserve">Lines 96 – </w:t>
      </w:r>
      <w:r w:rsidR="00254AD7" w:rsidRPr="00D91D32">
        <w:rPr>
          <w:rFonts w:ascii="Times New Roman" w:hAnsi="Times New Roman" w:cs="Times New Roman"/>
          <w:sz w:val="24"/>
          <w:szCs w:val="24"/>
        </w:rPr>
        <w:t>97: I assume</w:t>
      </w:r>
      <w:r w:rsidRPr="00D91D32">
        <w:rPr>
          <w:rFonts w:ascii="Times New Roman" w:hAnsi="Times New Roman" w:cs="Times New Roman"/>
          <w:sz w:val="24"/>
          <w:szCs w:val="24"/>
        </w:rPr>
        <w:t xml:space="preserve"> that the authors meant that the stream sites were downstream and upstream relative to each other. Please rewrite this sentence for </w:t>
      </w:r>
      <w:proofErr w:type="gramStart"/>
      <w:r w:rsidRPr="00D91D32">
        <w:rPr>
          <w:rFonts w:ascii="Times New Roman" w:hAnsi="Times New Roman" w:cs="Times New Roman"/>
          <w:sz w:val="24"/>
          <w:szCs w:val="24"/>
        </w:rPr>
        <w:t>clarity.</w:t>
      </w:r>
      <w:r w:rsidR="00FC5A48">
        <w:rPr>
          <w:rFonts w:ascii="Times New Roman" w:hAnsi="Times New Roman" w:cs="Times New Roman"/>
          <w:color w:val="FF0000"/>
          <w:sz w:val="24"/>
          <w:szCs w:val="24"/>
        </w:rPr>
        <w:t>-</w:t>
      </w:r>
      <w:proofErr w:type="gramEnd"/>
      <w:r w:rsidR="00FC5A48">
        <w:rPr>
          <w:rFonts w:ascii="Times New Roman" w:hAnsi="Times New Roman" w:cs="Times New Roman"/>
          <w:color w:val="FF0000"/>
          <w:sz w:val="24"/>
          <w:szCs w:val="24"/>
        </w:rPr>
        <w:t xml:space="preserve"> Sentence rewritten to clarify site placement. </w:t>
      </w:r>
    </w:p>
    <w:p w14:paraId="032277A4" w14:textId="776F0F71" w:rsidR="007E2600" w:rsidRPr="00E423FC" w:rsidRDefault="007E2600">
      <w:pPr>
        <w:rPr>
          <w:rFonts w:ascii="Times New Roman" w:hAnsi="Times New Roman" w:cs="Times New Roman"/>
          <w:color w:val="FF0000"/>
          <w:sz w:val="24"/>
          <w:szCs w:val="24"/>
        </w:rPr>
      </w:pPr>
      <w:r w:rsidRPr="00D91D32">
        <w:rPr>
          <w:rFonts w:ascii="Times New Roman" w:hAnsi="Times New Roman" w:cs="Times New Roman"/>
          <w:sz w:val="24"/>
          <w:szCs w:val="24"/>
        </w:rPr>
        <w:t xml:space="preserve">Line 99: “Gut” sampling is more commonly referred to as “diet” </w:t>
      </w:r>
      <w:proofErr w:type="gramStart"/>
      <w:r w:rsidRPr="00D91D32">
        <w:rPr>
          <w:rFonts w:ascii="Times New Roman" w:hAnsi="Times New Roman" w:cs="Times New Roman"/>
          <w:sz w:val="24"/>
          <w:szCs w:val="24"/>
        </w:rPr>
        <w:t>sampling.</w:t>
      </w:r>
      <w:r w:rsidR="00E423FC">
        <w:rPr>
          <w:rFonts w:ascii="Times New Roman" w:hAnsi="Times New Roman" w:cs="Times New Roman"/>
          <w:color w:val="FF0000"/>
          <w:sz w:val="24"/>
          <w:szCs w:val="24"/>
        </w:rPr>
        <w:t>-</w:t>
      </w:r>
      <w:proofErr w:type="gramEnd"/>
      <w:r w:rsidR="00E423FC">
        <w:rPr>
          <w:rFonts w:ascii="Times New Roman" w:hAnsi="Times New Roman" w:cs="Times New Roman"/>
          <w:color w:val="FF0000"/>
          <w:sz w:val="24"/>
          <w:szCs w:val="24"/>
        </w:rPr>
        <w:t xml:space="preserve"> text has been changed to reflect this. </w:t>
      </w:r>
    </w:p>
    <w:p w14:paraId="5C5491A3" w14:textId="010DB48E" w:rsidR="007E2600" w:rsidRPr="00712168" w:rsidRDefault="00AC19F7">
      <w:pPr>
        <w:rPr>
          <w:rFonts w:ascii="Times New Roman" w:hAnsi="Times New Roman" w:cs="Times New Roman"/>
          <w:color w:val="FF0000"/>
          <w:sz w:val="24"/>
          <w:szCs w:val="24"/>
        </w:rPr>
      </w:pPr>
      <w:r w:rsidRPr="00D91D32">
        <w:rPr>
          <w:rFonts w:ascii="Times New Roman" w:hAnsi="Times New Roman" w:cs="Times New Roman"/>
          <w:sz w:val="24"/>
          <w:szCs w:val="24"/>
        </w:rPr>
        <w:t xml:space="preserve">Lines 99 – 100: If sampling began 6/6/19, when did it </w:t>
      </w:r>
      <w:proofErr w:type="gramStart"/>
      <w:r w:rsidRPr="00D91D32">
        <w:rPr>
          <w:rFonts w:ascii="Times New Roman" w:hAnsi="Times New Roman" w:cs="Times New Roman"/>
          <w:sz w:val="24"/>
          <w:szCs w:val="24"/>
        </w:rPr>
        <w:t>end?</w:t>
      </w:r>
      <w:r w:rsidR="00712168">
        <w:rPr>
          <w:rFonts w:ascii="Times New Roman" w:hAnsi="Times New Roman" w:cs="Times New Roman"/>
          <w:color w:val="FF0000"/>
          <w:sz w:val="24"/>
          <w:szCs w:val="24"/>
        </w:rPr>
        <w:t>-</w:t>
      </w:r>
      <w:proofErr w:type="gramEnd"/>
      <w:r w:rsidR="00712168">
        <w:rPr>
          <w:rFonts w:ascii="Times New Roman" w:hAnsi="Times New Roman" w:cs="Times New Roman"/>
          <w:color w:val="FF0000"/>
          <w:sz w:val="24"/>
          <w:szCs w:val="24"/>
        </w:rPr>
        <w:t xml:space="preserve"> The end date of July 25, 2019 has been added. </w:t>
      </w:r>
    </w:p>
    <w:p w14:paraId="336409DD" w14:textId="1D0CC6C7" w:rsidR="00AC19F7" w:rsidRPr="00D642FA" w:rsidRDefault="00AC19F7">
      <w:pPr>
        <w:rPr>
          <w:rFonts w:ascii="Times New Roman" w:hAnsi="Times New Roman" w:cs="Times New Roman"/>
          <w:color w:val="FF0000"/>
          <w:sz w:val="24"/>
          <w:szCs w:val="24"/>
        </w:rPr>
      </w:pPr>
      <w:r w:rsidRPr="00D91D32">
        <w:rPr>
          <w:rFonts w:ascii="Times New Roman" w:hAnsi="Times New Roman" w:cs="Times New Roman"/>
          <w:sz w:val="24"/>
          <w:szCs w:val="24"/>
        </w:rPr>
        <w:t xml:space="preserve">Lines 100 – 103: More detail is needed on the sampling effort used to collect these fishes. </w:t>
      </w:r>
      <w:r w:rsidR="00E33CA8" w:rsidRPr="00D91D32">
        <w:rPr>
          <w:rFonts w:ascii="Times New Roman" w:hAnsi="Times New Roman" w:cs="Times New Roman"/>
          <w:sz w:val="24"/>
          <w:szCs w:val="24"/>
        </w:rPr>
        <w:t xml:space="preserve">For example, how long of a stream reach was sampled at each site? How large are the backwater sites and what fraction of these environments were sampled? </w:t>
      </w:r>
      <w:r w:rsidRPr="00D91D32">
        <w:rPr>
          <w:rFonts w:ascii="Times New Roman" w:hAnsi="Times New Roman" w:cs="Times New Roman"/>
          <w:sz w:val="24"/>
          <w:szCs w:val="24"/>
        </w:rPr>
        <w:t>Otherwise, it is not clear how representative the data is of these habitats and the fish assemblage.</w:t>
      </w:r>
      <w:r w:rsidR="00E70744" w:rsidRPr="00D91D32">
        <w:rPr>
          <w:rFonts w:ascii="Times New Roman" w:hAnsi="Times New Roman" w:cs="Times New Roman"/>
          <w:sz w:val="24"/>
          <w:szCs w:val="24"/>
        </w:rPr>
        <w:t xml:space="preserve"> What time of day or night were the samples collected? Field studies of fish diets are often greatly affected by diel activity patterns of species within the </w:t>
      </w:r>
      <w:proofErr w:type="gramStart"/>
      <w:r w:rsidR="00E70744" w:rsidRPr="00D91D32">
        <w:rPr>
          <w:rFonts w:ascii="Times New Roman" w:hAnsi="Times New Roman" w:cs="Times New Roman"/>
          <w:sz w:val="24"/>
          <w:szCs w:val="24"/>
        </w:rPr>
        <w:t>assembl</w:t>
      </w:r>
      <w:r w:rsidR="00E33CA8" w:rsidRPr="00D91D32">
        <w:rPr>
          <w:rFonts w:ascii="Times New Roman" w:hAnsi="Times New Roman" w:cs="Times New Roman"/>
          <w:sz w:val="24"/>
          <w:szCs w:val="24"/>
        </w:rPr>
        <w:t>a</w:t>
      </w:r>
      <w:r w:rsidR="00E70744" w:rsidRPr="00D91D32">
        <w:rPr>
          <w:rFonts w:ascii="Times New Roman" w:hAnsi="Times New Roman" w:cs="Times New Roman"/>
          <w:sz w:val="24"/>
          <w:szCs w:val="24"/>
        </w:rPr>
        <w:t>ge.</w:t>
      </w:r>
      <w:r w:rsidR="00D642FA">
        <w:rPr>
          <w:rFonts w:ascii="Times New Roman" w:hAnsi="Times New Roman" w:cs="Times New Roman"/>
          <w:color w:val="FF0000"/>
          <w:sz w:val="24"/>
          <w:szCs w:val="24"/>
        </w:rPr>
        <w:t>-</w:t>
      </w:r>
      <w:proofErr w:type="gramEnd"/>
      <w:r w:rsidR="00D642FA">
        <w:rPr>
          <w:rFonts w:ascii="Times New Roman" w:hAnsi="Times New Roman" w:cs="Times New Roman"/>
          <w:color w:val="FF0000"/>
          <w:sz w:val="24"/>
          <w:szCs w:val="24"/>
        </w:rPr>
        <w:t xml:space="preserve"> Time of day for sampling has been added. </w:t>
      </w:r>
    </w:p>
    <w:p w14:paraId="1FDB2021" w14:textId="77777777" w:rsidR="00AC19F7" w:rsidRPr="00D91D32" w:rsidRDefault="00AC19F7">
      <w:pPr>
        <w:rPr>
          <w:rFonts w:ascii="Times New Roman" w:hAnsi="Times New Roman" w:cs="Times New Roman"/>
          <w:sz w:val="24"/>
          <w:szCs w:val="24"/>
        </w:rPr>
      </w:pPr>
      <w:r w:rsidRPr="00D91D32">
        <w:rPr>
          <w:rFonts w:ascii="Times New Roman" w:hAnsi="Times New Roman" w:cs="Times New Roman"/>
          <w:sz w:val="24"/>
          <w:szCs w:val="24"/>
        </w:rPr>
        <w:t>Line 104: Report the MS-222 dilution level used.</w:t>
      </w:r>
    </w:p>
    <w:p w14:paraId="346C5859" w14:textId="15BC2FC4" w:rsidR="0064076A" w:rsidRPr="008F6906" w:rsidRDefault="0064076A">
      <w:pPr>
        <w:rPr>
          <w:rFonts w:ascii="Times New Roman" w:hAnsi="Times New Roman" w:cs="Times New Roman"/>
          <w:color w:val="FF0000"/>
          <w:sz w:val="24"/>
          <w:szCs w:val="24"/>
        </w:rPr>
      </w:pPr>
      <w:r w:rsidRPr="00D91D32">
        <w:rPr>
          <w:rFonts w:ascii="Times New Roman" w:hAnsi="Times New Roman" w:cs="Times New Roman"/>
          <w:sz w:val="24"/>
          <w:szCs w:val="24"/>
        </w:rPr>
        <w:t>Line 112: Table 1 not Figure 1.</w:t>
      </w:r>
      <w:r w:rsidR="008F6906">
        <w:rPr>
          <w:rFonts w:ascii="Times New Roman" w:hAnsi="Times New Roman" w:cs="Times New Roman"/>
          <w:color w:val="FF0000"/>
          <w:sz w:val="24"/>
          <w:szCs w:val="24"/>
        </w:rPr>
        <w:t>- text corrected</w:t>
      </w:r>
    </w:p>
    <w:p w14:paraId="3B861750" w14:textId="31167BD9" w:rsidR="006B3E45" w:rsidRPr="00170D1E" w:rsidRDefault="006B3E45">
      <w:pPr>
        <w:rPr>
          <w:rFonts w:ascii="Times New Roman" w:hAnsi="Times New Roman" w:cs="Times New Roman"/>
          <w:color w:val="FF0000"/>
          <w:sz w:val="24"/>
          <w:szCs w:val="24"/>
        </w:rPr>
      </w:pPr>
      <w:r w:rsidRPr="00D91D32">
        <w:rPr>
          <w:rFonts w:ascii="Times New Roman" w:hAnsi="Times New Roman" w:cs="Times New Roman"/>
          <w:sz w:val="24"/>
          <w:szCs w:val="24"/>
        </w:rPr>
        <w:lastRenderedPageBreak/>
        <w:t>Lines 120 – 121: Wer</w:t>
      </w:r>
      <w:r w:rsidR="00F77938" w:rsidRPr="00D91D32">
        <w:rPr>
          <w:rFonts w:ascii="Times New Roman" w:hAnsi="Times New Roman" w:cs="Times New Roman"/>
          <w:sz w:val="24"/>
          <w:szCs w:val="24"/>
        </w:rPr>
        <w:t xml:space="preserve">e the incomplete </w:t>
      </w:r>
      <w:proofErr w:type="gramStart"/>
      <w:r w:rsidR="00F77938" w:rsidRPr="00D91D32">
        <w:rPr>
          <w:rFonts w:ascii="Times New Roman" w:hAnsi="Times New Roman" w:cs="Times New Roman"/>
          <w:sz w:val="24"/>
          <w:szCs w:val="24"/>
        </w:rPr>
        <w:t>specimens</w:t>
      </w:r>
      <w:proofErr w:type="gramEnd"/>
      <w:r w:rsidR="00F77938" w:rsidRPr="00D91D32">
        <w:rPr>
          <w:rFonts w:ascii="Times New Roman" w:hAnsi="Times New Roman" w:cs="Times New Roman"/>
          <w:sz w:val="24"/>
          <w:szCs w:val="24"/>
        </w:rPr>
        <w:t xml:space="preserve"> size-</w:t>
      </w:r>
      <w:r w:rsidRPr="00D91D32">
        <w:rPr>
          <w:rFonts w:ascii="Times New Roman" w:hAnsi="Times New Roman" w:cs="Times New Roman"/>
          <w:sz w:val="24"/>
          <w:szCs w:val="24"/>
        </w:rPr>
        <w:t xml:space="preserve">matched to the whole specimens used to estimate their mass? There is no Wesner et al. (2020) in the literature cited </w:t>
      </w:r>
      <w:proofErr w:type="gramStart"/>
      <w:r w:rsidRPr="00D91D32">
        <w:rPr>
          <w:rFonts w:ascii="Times New Roman" w:hAnsi="Times New Roman" w:cs="Times New Roman"/>
          <w:sz w:val="24"/>
          <w:szCs w:val="24"/>
        </w:rPr>
        <w:t>section.</w:t>
      </w:r>
      <w:r w:rsidR="00170D1E">
        <w:rPr>
          <w:rFonts w:ascii="Times New Roman" w:hAnsi="Times New Roman" w:cs="Times New Roman"/>
          <w:color w:val="FF0000"/>
          <w:sz w:val="24"/>
          <w:szCs w:val="24"/>
        </w:rPr>
        <w:t>-</w:t>
      </w:r>
      <w:proofErr w:type="gramEnd"/>
      <w:r w:rsidR="00170D1E">
        <w:rPr>
          <w:rFonts w:ascii="Times New Roman" w:hAnsi="Times New Roman" w:cs="Times New Roman"/>
          <w:color w:val="FF0000"/>
          <w:sz w:val="24"/>
          <w:szCs w:val="24"/>
        </w:rPr>
        <w:t xml:space="preserve"> No, estimates of dry mass were generated from random draws of a distribution. These distributions were informed by literature that documented the dry mass of aquatic insects in the area. We have modified to sentence to better represent this process. Literature added to citations. </w:t>
      </w:r>
    </w:p>
    <w:p w14:paraId="22392EC2" w14:textId="704FC570" w:rsidR="009A7FBE" w:rsidRDefault="009A7FBE" w:rsidP="005022A9">
      <w:pPr>
        <w:spacing w:after="0" w:line="276" w:lineRule="auto"/>
        <w:rPr>
          <w:rFonts w:ascii="Times New Roman" w:eastAsia="Times New Roman" w:hAnsi="Times New Roman" w:cs="Times New Roman"/>
          <w:sz w:val="24"/>
          <w:szCs w:val="24"/>
        </w:rPr>
      </w:pPr>
      <w:r w:rsidRPr="00D91D32">
        <w:rPr>
          <w:rFonts w:ascii="Times New Roman" w:hAnsi="Times New Roman" w:cs="Times New Roman"/>
          <w:sz w:val="24"/>
          <w:szCs w:val="24"/>
        </w:rPr>
        <w:t xml:space="preserve">Lines 124 – 127: The study flips from being about aquatic insects in general to specifically about chironomids. What about other pupal and adult insects? The focus on chironomids would be a less jarring transition if some justification was </w:t>
      </w:r>
      <w:proofErr w:type="gramStart"/>
      <w:r w:rsidRPr="00D91D32">
        <w:rPr>
          <w:rFonts w:ascii="Times New Roman" w:hAnsi="Times New Roman" w:cs="Times New Roman"/>
          <w:sz w:val="24"/>
          <w:szCs w:val="24"/>
        </w:rPr>
        <w:t>provided.</w:t>
      </w:r>
      <w:r w:rsidR="005022A9">
        <w:rPr>
          <w:rFonts w:ascii="Times New Roman" w:hAnsi="Times New Roman" w:cs="Times New Roman"/>
          <w:color w:val="FF0000"/>
          <w:sz w:val="24"/>
          <w:szCs w:val="24"/>
        </w:rPr>
        <w:t>-</w:t>
      </w:r>
      <w:proofErr w:type="gramEnd"/>
      <w:r w:rsidR="005022A9">
        <w:rPr>
          <w:rFonts w:ascii="Times New Roman" w:hAnsi="Times New Roman" w:cs="Times New Roman"/>
          <w:color w:val="FF0000"/>
          <w:sz w:val="24"/>
          <w:szCs w:val="24"/>
        </w:rPr>
        <w:t xml:space="preserve"> These lines have been reworked to refer to aquatic insects in general. The justification for a later focus on chironomids is given in the results </w:t>
      </w:r>
      <w:r w:rsidR="005022A9" w:rsidRPr="005022A9">
        <w:rPr>
          <w:rFonts w:ascii="Times New Roman" w:hAnsi="Times New Roman" w:cs="Times New Roman"/>
          <w:color w:val="FF0000"/>
          <w:sz w:val="24"/>
          <w:szCs w:val="24"/>
        </w:rPr>
        <w:t>section</w:t>
      </w:r>
      <w:r w:rsidR="008C53A2">
        <w:rPr>
          <w:rFonts w:ascii="Times New Roman" w:hAnsi="Times New Roman" w:cs="Times New Roman"/>
          <w:color w:val="FF0000"/>
          <w:sz w:val="24"/>
          <w:szCs w:val="24"/>
        </w:rPr>
        <w:t>. This allows us to provide justification for the future focus on chironomids in parts of the discussion</w:t>
      </w:r>
      <w:r w:rsidR="005022A9" w:rsidRPr="005022A9">
        <w:rPr>
          <w:rFonts w:ascii="Times New Roman" w:hAnsi="Times New Roman" w:cs="Times New Roman"/>
          <w:color w:val="FF0000"/>
          <w:sz w:val="24"/>
          <w:szCs w:val="24"/>
        </w:rPr>
        <w:t>: “</w:t>
      </w:r>
      <w:r w:rsidR="005022A9" w:rsidRPr="005022A9">
        <w:rPr>
          <w:rFonts w:ascii="Times New Roman" w:eastAsia="Times New Roman" w:hAnsi="Times New Roman" w:cs="Times New Roman"/>
          <w:color w:val="FF0000"/>
          <w:sz w:val="24"/>
          <w:szCs w:val="24"/>
        </w:rPr>
        <w:t>Among the 59 prey taxa in fish diets, chironomids made up 64% of all diet items by abundance, 45% by biomass, and occurred in 438/617 fish stomachs (71%).”</w:t>
      </w:r>
    </w:p>
    <w:p w14:paraId="2E3DFF42" w14:textId="77777777" w:rsidR="005022A9" w:rsidRPr="005022A9" w:rsidRDefault="005022A9" w:rsidP="005022A9">
      <w:pPr>
        <w:spacing w:after="0" w:line="276" w:lineRule="auto"/>
        <w:rPr>
          <w:rFonts w:ascii="Times New Roman" w:eastAsia="Times New Roman" w:hAnsi="Times New Roman" w:cs="Times New Roman"/>
          <w:i/>
          <w:sz w:val="24"/>
          <w:szCs w:val="24"/>
        </w:rPr>
      </w:pPr>
    </w:p>
    <w:p w14:paraId="06C38206" w14:textId="77777777" w:rsidR="00E33CA8" w:rsidRPr="00D91D32" w:rsidRDefault="00E33CA8">
      <w:pPr>
        <w:rPr>
          <w:rFonts w:ascii="Times New Roman" w:hAnsi="Times New Roman" w:cs="Times New Roman"/>
          <w:sz w:val="24"/>
          <w:szCs w:val="24"/>
        </w:rPr>
      </w:pPr>
      <w:r w:rsidRPr="00D91D32">
        <w:rPr>
          <w:rFonts w:ascii="Times New Roman" w:hAnsi="Times New Roman" w:cs="Times New Roman"/>
          <w:sz w:val="24"/>
          <w:szCs w:val="24"/>
        </w:rPr>
        <w:t xml:space="preserve">Lines 124 – 131: Emergence was measured, but densities (and therefore availability) of larval </w:t>
      </w:r>
      <w:r w:rsidR="00F40957" w:rsidRPr="00D91D32">
        <w:rPr>
          <w:rFonts w:ascii="Times New Roman" w:hAnsi="Times New Roman" w:cs="Times New Roman"/>
          <w:sz w:val="24"/>
          <w:szCs w:val="24"/>
        </w:rPr>
        <w:t xml:space="preserve">aquatic </w:t>
      </w:r>
      <w:r w:rsidRPr="00D91D32">
        <w:rPr>
          <w:rFonts w:ascii="Times New Roman" w:hAnsi="Times New Roman" w:cs="Times New Roman"/>
          <w:sz w:val="24"/>
          <w:szCs w:val="24"/>
        </w:rPr>
        <w:t>invertebrates were not quantified.</w:t>
      </w:r>
    </w:p>
    <w:p w14:paraId="155FE6D7" w14:textId="617DB179" w:rsidR="00CD7362" w:rsidRPr="008745F5" w:rsidRDefault="00CD7362">
      <w:pPr>
        <w:rPr>
          <w:rFonts w:ascii="Times New Roman" w:hAnsi="Times New Roman" w:cs="Times New Roman"/>
          <w:color w:val="FF0000"/>
          <w:sz w:val="24"/>
          <w:szCs w:val="24"/>
        </w:rPr>
      </w:pPr>
      <w:r w:rsidRPr="00D91D32">
        <w:rPr>
          <w:rFonts w:ascii="Times New Roman" w:hAnsi="Times New Roman" w:cs="Times New Roman"/>
          <w:sz w:val="24"/>
          <w:szCs w:val="24"/>
        </w:rPr>
        <w:t xml:space="preserve">Lines 129 – 130: Emergence traps were deployed for 3 – 4 nights and then sampled twice per week? Wouldn’t the second sample have less sampling effort (hours deployed) than the first or was each sample after 3 – 4 nights of continuous sampling by the traps? Please </w:t>
      </w:r>
      <w:proofErr w:type="gramStart"/>
      <w:r w:rsidRPr="00D91D32">
        <w:rPr>
          <w:rFonts w:ascii="Times New Roman" w:hAnsi="Times New Roman" w:cs="Times New Roman"/>
          <w:sz w:val="24"/>
          <w:szCs w:val="24"/>
        </w:rPr>
        <w:t>clarify.</w:t>
      </w:r>
      <w:r w:rsidR="008745F5">
        <w:rPr>
          <w:rFonts w:ascii="Times New Roman" w:hAnsi="Times New Roman" w:cs="Times New Roman"/>
          <w:color w:val="FF0000"/>
          <w:sz w:val="24"/>
          <w:szCs w:val="24"/>
        </w:rPr>
        <w:t>-</w:t>
      </w:r>
      <w:proofErr w:type="gramEnd"/>
      <w:r w:rsidR="008745F5">
        <w:rPr>
          <w:rFonts w:ascii="Times New Roman" w:hAnsi="Times New Roman" w:cs="Times New Roman"/>
          <w:color w:val="FF0000"/>
          <w:sz w:val="24"/>
          <w:szCs w:val="24"/>
        </w:rPr>
        <w:t xml:space="preserve">Added a sentence to the end of the paragraph to improve </w:t>
      </w:r>
      <w:r w:rsidR="008745F5" w:rsidRPr="008745F5">
        <w:rPr>
          <w:rFonts w:ascii="Times New Roman" w:hAnsi="Times New Roman" w:cs="Times New Roman"/>
          <w:color w:val="FF0000"/>
          <w:sz w:val="24"/>
          <w:szCs w:val="24"/>
        </w:rPr>
        <w:t>clarity: “</w:t>
      </w:r>
      <w:r w:rsidR="008745F5" w:rsidRPr="008745F5">
        <w:rPr>
          <w:rFonts w:ascii="Times New Roman" w:eastAsia="Times New Roman" w:hAnsi="Times New Roman" w:cs="Times New Roman"/>
          <w:color w:val="FF0000"/>
          <w:sz w:val="24"/>
          <w:szCs w:val="24"/>
        </w:rPr>
        <w:t>Emergence estimates from these traps were averaged over the number of days they were deployed (3 or 4 days).”</w:t>
      </w:r>
    </w:p>
    <w:p w14:paraId="1B278499" w14:textId="2EF40DD7" w:rsidR="00547505" w:rsidRPr="008C160A" w:rsidRDefault="00547505">
      <w:pPr>
        <w:rPr>
          <w:rFonts w:ascii="Times New Roman" w:hAnsi="Times New Roman" w:cs="Times New Roman"/>
          <w:color w:val="FF0000"/>
          <w:sz w:val="24"/>
          <w:szCs w:val="24"/>
        </w:rPr>
      </w:pPr>
      <w:r w:rsidRPr="00D91D32">
        <w:rPr>
          <w:rFonts w:ascii="Times New Roman" w:hAnsi="Times New Roman" w:cs="Times New Roman"/>
          <w:sz w:val="24"/>
          <w:szCs w:val="24"/>
        </w:rPr>
        <w:t>Lines 142 – 143: Were all possible interactions included in the model?</w:t>
      </w:r>
      <w:r w:rsidR="0028725D" w:rsidRPr="00D91D32">
        <w:rPr>
          <w:rFonts w:ascii="Times New Roman" w:hAnsi="Times New Roman" w:cs="Times New Roman"/>
          <w:sz w:val="24"/>
          <w:szCs w:val="24"/>
        </w:rPr>
        <w:t xml:space="preserve"> Please clarify.</w:t>
      </w:r>
      <w:r w:rsidR="008C160A">
        <w:rPr>
          <w:rFonts w:ascii="Times New Roman" w:hAnsi="Times New Roman" w:cs="Times New Roman"/>
          <w:color w:val="FF0000"/>
          <w:sz w:val="24"/>
          <w:szCs w:val="24"/>
        </w:rPr>
        <w:t>- Sentence clarified</w:t>
      </w:r>
      <w:r w:rsidR="008C160A" w:rsidRPr="008C160A">
        <w:rPr>
          <w:rFonts w:ascii="Times New Roman" w:hAnsi="Times New Roman" w:cs="Times New Roman"/>
          <w:color w:val="FF0000"/>
          <w:sz w:val="24"/>
          <w:szCs w:val="24"/>
        </w:rPr>
        <w:t xml:space="preserve">: </w:t>
      </w:r>
      <w:r w:rsidR="008C160A">
        <w:rPr>
          <w:rFonts w:ascii="Times New Roman" w:hAnsi="Times New Roman" w:cs="Times New Roman"/>
          <w:color w:val="FF0000"/>
          <w:sz w:val="24"/>
          <w:szCs w:val="24"/>
        </w:rPr>
        <w:t>“</w:t>
      </w:r>
      <w:r w:rsidR="008C160A" w:rsidRPr="008C160A">
        <w:rPr>
          <w:rFonts w:ascii="Times New Roman" w:eastAsia="Times New Roman" w:hAnsi="Times New Roman" w:cs="Times New Roman"/>
          <w:color w:val="FF0000"/>
          <w:sz w:val="24"/>
          <w:szCs w:val="24"/>
        </w:rPr>
        <w:t>To determine whether the proportion of each prey stage in diets varied across fish species, we fit a generalized linear mixed model with prey mass per stomach (mg dry mass) as the response variable, date, fish species, and prey stage, and all of their interactions as the predictor variables, and site</w:t>
      </w:r>
      <w:r w:rsidR="008C160A">
        <w:rPr>
          <w:rFonts w:ascii="Times New Roman" w:eastAsia="Times New Roman" w:hAnsi="Times New Roman" w:cs="Times New Roman"/>
          <w:color w:val="FF0000"/>
          <w:sz w:val="24"/>
          <w:szCs w:val="24"/>
        </w:rPr>
        <w:t xml:space="preserve"> </w:t>
      </w:r>
      <w:r w:rsidR="008C160A" w:rsidRPr="008C160A">
        <w:rPr>
          <w:rFonts w:ascii="Times New Roman" w:eastAsia="Times New Roman" w:hAnsi="Times New Roman" w:cs="Times New Roman"/>
          <w:color w:val="FF0000"/>
          <w:sz w:val="24"/>
          <w:szCs w:val="24"/>
        </w:rPr>
        <w:t>a</w:t>
      </w:r>
      <w:r w:rsidR="008C160A">
        <w:rPr>
          <w:rFonts w:ascii="Times New Roman" w:eastAsia="Times New Roman" w:hAnsi="Times New Roman" w:cs="Times New Roman"/>
          <w:color w:val="FF0000"/>
          <w:sz w:val="24"/>
          <w:szCs w:val="24"/>
        </w:rPr>
        <w:t>s a</w:t>
      </w:r>
      <w:r w:rsidR="008C160A" w:rsidRPr="008C160A">
        <w:rPr>
          <w:rFonts w:ascii="Times New Roman" w:eastAsia="Times New Roman" w:hAnsi="Times New Roman" w:cs="Times New Roman"/>
          <w:color w:val="FF0000"/>
          <w:sz w:val="24"/>
          <w:szCs w:val="24"/>
        </w:rPr>
        <w:t xml:space="preserve"> random intercept.</w:t>
      </w:r>
      <w:r w:rsidR="008C160A">
        <w:rPr>
          <w:rFonts w:ascii="Times New Roman" w:eastAsia="Times New Roman" w:hAnsi="Times New Roman" w:cs="Times New Roman"/>
          <w:color w:val="FF0000"/>
          <w:sz w:val="24"/>
          <w:szCs w:val="24"/>
        </w:rPr>
        <w:t>”</w:t>
      </w:r>
    </w:p>
    <w:p w14:paraId="5616A7CA" w14:textId="15FBE136" w:rsidR="00002F8B" w:rsidRPr="009473D7" w:rsidRDefault="00A17218">
      <w:pPr>
        <w:rPr>
          <w:rFonts w:ascii="Times New Roman" w:hAnsi="Times New Roman" w:cs="Times New Roman"/>
          <w:color w:val="FF0000"/>
          <w:sz w:val="24"/>
          <w:szCs w:val="24"/>
        </w:rPr>
      </w:pPr>
      <w:r w:rsidRPr="00D91D32">
        <w:rPr>
          <w:rFonts w:ascii="Times New Roman" w:hAnsi="Times New Roman" w:cs="Times New Roman"/>
          <w:sz w:val="24"/>
          <w:szCs w:val="24"/>
        </w:rPr>
        <w:t xml:space="preserve">Line </w:t>
      </w:r>
      <w:r w:rsidR="00337C78" w:rsidRPr="00D91D32">
        <w:rPr>
          <w:rFonts w:ascii="Times New Roman" w:hAnsi="Times New Roman" w:cs="Times New Roman"/>
          <w:sz w:val="24"/>
          <w:szCs w:val="24"/>
        </w:rPr>
        <w:t>145 – 147</w:t>
      </w:r>
      <w:r w:rsidRPr="00D91D32">
        <w:rPr>
          <w:rFonts w:ascii="Times New Roman" w:hAnsi="Times New Roman" w:cs="Times New Roman"/>
          <w:sz w:val="24"/>
          <w:szCs w:val="24"/>
        </w:rPr>
        <w:t>: Instead of “consumer status”, which I do not believe is correct, use a three-level life stage variable (adult, pupa, and larva</w:t>
      </w:r>
      <w:proofErr w:type="gramStart"/>
      <w:r w:rsidRPr="00D91D32">
        <w:rPr>
          <w:rFonts w:ascii="Times New Roman" w:hAnsi="Times New Roman" w:cs="Times New Roman"/>
          <w:sz w:val="24"/>
          <w:szCs w:val="24"/>
        </w:rPr>
        <w:t>)?</w:t>
      </w:r>
      <w:r w:rsidR="009473D7">
        <w:rPr>
          <w:rFonts w:ascii="Times New Roman" w:hAnsi="Times New Roman" w:cs="Times New Roman"/>
          <w:color w:val="FF0000"/>
          <w:sz w:val="24"/>
          <w:szCs w:val="24"/>
        </w:rPr>
        <w:t>-</w:t>
      </w:r>
      <w:proofErr w:type="gramEnd"/>
      <w:r w:rsidR="009473D7">
        <w:rPr>
          <w:rFonts w:ascii="Times New Roman" w:hAnsi="Times New Roman" w:cs="Times New Roman"/>
          <w:color w:val="FF0000"/>
          <w:sz w:val="24"/>
          <w:szCs w:val="24"/>
        </w:rPr>
        <w:t xml:space="preserve"> We have decided to take this approach throughout the manuscript. This sentence is particular has been reworded to, “</w:t>
      </w:r>
      <w:r w:rsidR="009473D7" w:rsidRPr="009473D7">
        <w:rPr>
          <w:rFonts w:ascii="Times New Roman" w:eastAsia="Times New Roman" w:hAnsi="Times New Roman" w:cs="Times New Roman"/>
          <w:color w:val="FF0000"/>
          <w:sz w:val="24"/>
          <w:szCs w:val="24"/>
        </w:rPr>
        <w:t xml:space="preserve">To determine what fraction of aquatic prey were eaten in each life-stage, we used a similar model as above, but with prey </w:t>
      </w:r>
      <w:proofErr w:type="gramStart"/>
      <w:r w:rsidR="009473D7" w:rsidRPr="009473D7">
        <w:rPr>
          <w:rFonts w:ascii="Times New Roman" w:eastAsia="Times New Roman" w:hAnsi="Times New Roman" w:cs="Times New Roman"/>
          <w:color w:val="FF0000"/>
          <w:sz w:val="24"/>
          <w:szCs w:val="24"/>
        </w:rPr>
        <w:t>stage(</w:t>
      </w:r>
      <w:proofErr w:type="gramEnd"/>
      <w:r w:rsidR="009473D7" w:rsidRPr="009473D7">
        <w:rPr>
          <w:rFonts w:ascii="Times New Roman" w:eastAsia="Times New Roman" w:hAnsi="Times New Roman" w:cs="Times New Roman"/>
          <w:color w:val="FF0000"/>
          <w:sz w:val="24"/>
          <w:szCs w:val="24"/>
        </w:rPr>
        <w:t>larval, pupal, or adult) instead of prey origin.”</w:t>
      </w:r>
    </w:p>
    <w:p w14:paraId="3E2FD1CA" w14:textId="44C6E186" w:rsidR="00A17218" w:rsidRPr="00384226" w:rsidRDefault="00002F8B">
      <w:pPr>
        <w:rPr>
          <w:rFonts w:ascii="Times New Roman" w:hAnsi="Times New Roman" w:cs="Times New Roman"/>
          <w:color w:val="FF0000"/>
          <w:sz w:val="24"/>
          <w:szCs w:val="24"/>
        </w:rPr>
      </w:pPr>
      <w:r w:rsidRPr="00D91D32">
        <w:rPr>
          <w:rFonts w:ascii="Times New Roman" w:hAnsi="Times New Roman" w:cs="Times New Roman"/>
          <w:sz w:val="24"/>
          <w:szCs w:val="24"/>
        </w:rPr>
        <w:t xml:space="preserve">Lines 145 – 154: </w:t>
      </w:r>
      <w:r w:rsidR="00337C78" w:rsidRPr="00D91D32">
        <w:rPr>
          <w:rFonts w:ascii="Times New Roman" w:hAnsi="Times New Roman" w:cs="Times New Roman"/>
          <w:sz w:val="24"/>
          <w:szCs w:val="24"/>
        </w:rPr>
        <w:t>Combi</w:t>
      </w:r>
      <w:r w:rsidRPr="00D91D32">
        <w:rPr>
          <w:rFonts w:ascii="Times New Roman" w:hAnsi="Times New Roman" w:cs="Times New Roman"/>
          <w:sz w:val="24"/>
          <w:szCs w:val="24"/>
        </w:rPr>
        <w:t>ne these lines into a single</w:t>
      </w:r>
      <w:r w:rsidR="00337C78" w:rsidRPr="00D91D32">
        <w:rPr>
          <w:rFonts w:ascii="Times New Roman" w:hAnsi="Times New Roman" w:cs="Times New Roman"/>
          <w:sz w:val="24"/>
          <w:szCs w:val="24"/>
        </w:rPr>
        <w:t xml:space="preserve"> paragraph</w:t>
      </w:r>
      <w:r w:rsidRPr="00D91D32">
        <w:rPr>
          <w:rFonts w:ascii="Times New Roman" w:hAnsi="Times New Roman" w:cs="Times New Roman"/>
          <w:sz w:val="24"/>
          <w:szCs w:val="24"/>
        </w:rPr>
        <w:t xml:space="preserve"> with a relevant topic </w:t>
      </w:r>
      <w:proofErr w:type="gramStart"/>
      <w:r w:rsidRPr="00D91D32">
        <w:rPr>
          <w:rFonts w:ascii="Times New Roman" w:hAnsi="Times New Roman" w:cs="Times New Roman"/>
          <w:sz w:val="24"/>
          <w:szCs w:val="24"/>
        </w:rPr>
        <w:t>sentence</w:t>
      </w:r>
      <w:r w:rsidR="00337C78" w:rsidRPr="00D91D32">
        <w:rPr>
          <w:rFonts w:ascii="Times New Roman" w:hAnsi="Times New Roman" w:cs="Times New Roman"/>
          <w:sz w:val="24"/>
          <w:szCs w:val="24"/>
        </w:rPr>
        <w:t>.</w:t>
      </w:r>
      <w:r w:rsidR="00384226">
        <w:rPr>
          <w:rFonts w:ascii="Times New Roman" w:hAnsi="Times New Roman" w:cs="Times New Roman"/>
          <w:color w:val="FF0000"/>
          <w:sz w:val="24"/>
          <w:szCs w:val="24"/>
        </w:rPr>
        <w:t>-</w:t>
      </w:r>
      <w:proofErr w:type="gramEnd"/>
      <w:r w:rsidR="00384226">
        <w:rPr>
          <w:rFonts w:ascii="Times New Roman" w:hAnsi="Times New Roman" w:cs="Times New Roman"/>
          <w:color w:val="FF0000"/>
          <w:sz w:val="24"/>
          <w:szCs w:val="24"/>
        </w:rPr>
        <w:t xml:space="preserve"> The</w:t>
      </w:r>
      <w:r w:rsidR="00235217">
        <w:rPr>
          <w:rFonts w:ascii="Times New Roman" w:hAnsi="Times New Roman" w:cs="Times New Roman"/>
          <w:color w:val="FF0000"/>
          <w:sz w:val="24"/>
          <w:szCs w:val="24"/>
        </w:rPr>
        <w:t xml:space="preserve"> second paragraph has been removed as we simplified our analysis to provide a clearer message and focused on proportion of each life-stage within the diets of each fish species. </w:t>
      </w:r>
    </w:p>
    <w:p w14:paraId="4B901151" w14:textId="2F578A7A" w:rsidR="00706B57" w:rsidRPr="00375953" w:rsidRDefault="00706B57">
      <w:pPr>
        <w:rPr>
          <w:rFonts w:ascii="Times New Roman" w:hAnsi="Times New Roman" w:cs="Times New Roman"/>
          <w:color w:val="FF0000"/>
          <w:sz w:val="24"/>
          <w:szCs w:val="24"/>
        </w:rPr>
      </w:pPr>
      <w:r w:rsidRPr="00D91D32">
        <w:rPr>
          <w:rFonts w:ascii="Times New Roman" w:hAnsi="Times New Roman" w:cs="Times New Roman"/>
          <w:sz w:val="24"/>
          <w:szCs w:val="24"/>
        </w:rPr>
        <w:t xml:space="preserve">Lines 148 – 150 and Figure S1: Though these results support the lack of a relationship between fish size and diet mass, because many fish species have distinct size- and stage-based foraging behavior, there choice of prey types may vary by size. For example, the </w:t>
      </w:r>
      <w:r w:rsidRPr="00D91D32">
        <w:rPr>
          <w:rFonts w:ascii="Times New Roman" w:hAnsi="Times New Roman" w:cs="Times New Roman"/>
          <w:i/>
          <w:sz w:val="24"/>
          <w:szCs w:val="24"/>
        </w:rPr>
        <w:t>Micropterus</w:t>
      </w:r>
      <w:r w:rsidRPr="00D91D32">
        <w:rPr>
          <w:rFonts w:ascii="Times New Roman" w:hAnsi="Times New Roman" w:cs="Times New Roman"/>
          <w:sz w:val="24"/>
          <w:szCs w:val="24"/>
        </w:rPr>
        <w:t xml:space="preserve"> and </w:t>
      </w:r>
      <w:r w:rsidRPr="00D91D32">
        <w:rPr>
          <w:rFonts w:ascii="Times New Roman" w:hAnsi="Times New Roman" w:cs="Times New Roman"/>
          <w:i/>
          <w:sz w:val="24"/>
          <w:szCs w:val="24"/>
        </w:rPr>
        <w:t>Lepomis</w:t>
      </w:r>
      <w:r w:rsidRPr="00D91D32">
        <w:rPr>
          <w:rFonts w:ascii="Times New Roman" w:hAnsi="Times New Roman" w:cs="Times New Roman"/>
          <w:sz w:val="24"/>
          <w:szCs w:val="24"/>
        </w:rPr>
        <w:t xml:space="preserve"> species in this study have well-documented size-related shifts in prey electivity. At the very least, the authors should include mean and range of fish sizes per species in Table 1.</w:t>
      </w:r>
    </w:p>
    <w:p w14:paraId="70F52F95" w14:textId="71B70CF2" w:rsidR="005B72A3" w:rsidRPr="00375953" w:rsidRDefault="005B72A3">
      <w:pPr>
        <w:rPr>
          <w:rFonts w:ascii="Times New Roman" w:hAnsi="Times New Roman" w:cs="Times New Roman"/>
          <w:color w:val="FF0000"/>
          <w:sz w:val="24"/>
          <w:szCs w:val="24"/>
        </w:rPr>
      </w:pPr>
      <w:r w:rsidRPr="00D91D32">
        <w:rPr>
          <w:rFonts w:ascii="Times New Roman" w:hAnsi="Times New Roman" w:cs="Times New Roman"/>
          <w:sz w:val="24"/>
          <w:szCs w:val="24"/>
        </w:rPr>
        <w:lastRenderedPageBreak/>
        <w:t xml:space="preserve">Lines 150 – 151: Presumably, foraging domain was not in the species-specific model. Please </w:t>
      </w:r>
      <w:proofErr w:type="gramStart"/>
      <w:r w:rsidRPr="00D91D32">
        <w:rPr>
          <w:rFonts w:ascii="Times New Roman" w:hAnsi="Times New Roman" w:cs="Times New Roman"/>
          <w:sz w:val="24"/>
          <w:szCs w:val="24"/>
        </w:rPr>
        <w:t>clarify.</w:t>
      </w:r>
      <w:r w:rsidR="00375953">
        <w:rPr>
          <w:rFonts w:ascii="Times New Roman" w:hAnsi="Times New Roman" w:cs="Times New Roman"/>
          <w:color w:val="FF0000"/>
          <w:sz w:val="24"/>
          <w:szCs w:val="24"/>
        </w:rPr>
        <w:t>-</w:t>
      </w:r>
      <w:proofErr w:type="gramEnd"/>
      <w:r w:rsidR="00375953">
        <w:rPr>
          <w:rFonts w:ascii="Times New Roman" w:hAnsi="Times New Roman" w:cs="Times New Roman"/>
          <w:color w:val="FF0000"/>
          <w:sz w:val="24"/>
          <w:szCs w:val="24"/>
        </w:rPr>
        <w:t xml:space="preserve"> This has been clarified within the paragraph. </w:t>
      </w:r>
    </w:p>
    <w:p w14:paraId="092F5B32" w14:textId="61F07102" w:rsidR="001E0113" w:rsidRPr="00000BBE" w:rsidRDefault="001E0113">
      <w:pPr>
        <w:rPr>
          <w:rFonts w:ascii="Times New Roman" w:hAnsi="Times New Roman" w:cs="Times New Roman"/>
          <w:color w:val="FF0000"/>
          <w:sz w:val="24"/>
          <w:szCs w:val="24"/>
        </w:rPr>
      </w:pPr>
      <w:r w:rsidRPr="00D91D32">
        <w:rPr>
          <w:rFonts w:ascii="Times New Roman" w:hAnsi="Times New Roman" w:cs="Times New Roman"/>
          <w:sz w:val="24"/>
          <w:szCs w:val="24"/>
        </w:rPr>
        <w:t>It was very unclear how or if the authors incorporated vertebrate and zooplankton prey taxa within their analyses</w:t>
      </w:r>
      <w:r w:rsidR="00706B57" w:rsidRPr="00D91D32">
        <w:rPr>
          <w:rFonts w:ascii="Times New Roman" w:hAnsi="Times New Roman" w:cs="Times New Roman"/>
          <w:sz w:val="24"/>
          <w:szCs w:val="24"/>
        </w:rPr>
        <w:t xml:space="preserve">. If </w:t>
      </w:r>
      <w:proofErr w:type="gramStart"/>
      <w:r w:rsidR="00706B57" w:rsidRPr="00D91D32">
        <w:rPr>
          <w:rFonts w:ascii="Times New Roman" w:hAnsi="Times New Roman" w:cs="Times New Roman"/>
          <w:sz w:val="24"/>
          <w:szCs w:val="24"/>
        </w:rPr>
        <w:t>these prey</w:t>
      </w:r>
      <w:proofErr w:type="gramEnd"/>
      <w:r w:rsidR="00706B57" w:rsidRPr="00D91D32">
        <w:rPr>
          <w:rFonts w:ascii="Times New Roman" w:hAnsi="Times New Roman" w:cs="Times New Roman"/>
          <w:sz w:val="24"/>
          <w:szCs w:val="24"/>
        </w:rPr>
        <w:t xml:space="preserve"> are included as “aquatic prey” in their analyses, how did they include them in their stage-structured prey models? Overall, the authors</w:t>
      </w:r>
      <w:r w:rsidRPr="00D91D32">
        <w:rPr>
          <w:rFonts w:ascii="Times New Roman" w:hAnsi="Times New Roman" w:cs="Times New Roman"/>
          <w:sz w:val="24"/>
          <w:szCs w:val="24"/>
        </w:rPr>
        <w:t xml:space="preserve"> have greatly over-simplified aquatic food webs by overlooking other organisms likely to be consumed by fishes in their study system (e.g., zooplankton and fish prey). If this study is specifically focused on </w:t>
      </w:r>
      <w:r w:rsidRPr="00D91D32">
        <w:rPr>
          <w:rFonts w:ascii="Times New Roman" w:hAnsi="Times New Roman" w:cs="Times New Roman"/>
          <w:sz w:val="24"/>
          <w:szCs w:val="24"/>
          <w:u w:val="single"/>
        </w:rPr>
        <w:t>aquatic insects</w:t>
      </w:r>
      <w:r w:rsidRPr="00D91D32">
        <w:rPr>
          <w:rFonts w:ascii="Times New Roman" w:hAnsi="Times New Roman" w:cs="Times New Roman"/>
          <w:sz w:val="24"/>
          <w:szCs w:val="24"/>
        </w:rPr>
        <w:t xml:space="preserve"> to address a specific prediction about why fish may have weak consumptive effects on aquatic invertebrates, this focus needs to be clearly </w:t>
      </w:r>
      <w:proofErr w:type="gramStart"/>
      <w:r w:rsidRPr="00D91D32">
        <w:rPr>
          <w:rFonts w:ascii="Times New Roman" w:hAnsi="Times New Roman" w:cs="Times New Roman"/>
          <w:sz w:val="24"/>
          <w:szCs w:val="24"/>
        </w:rPr>
        <w:t>identified.</w:t>
      </w:r>
      <w:r w:rsidR="00000BBE">
        <w:rPr>
          <w:rFonts w:ascii="Times New Roman" w:hAnsi="Times New Roman" w:cs="Times New Roman"/>
          <w:color w:val="FF0000"/>
          <w:sz w:val="24"/>
          <w:szCs w:val="24"/>
        </w:rPr>
        <w:t>-</w:t>
      </w:r>
      <w:proofErr w:type="gramEnd"/>
      <w:r w:rsidR="00000BBE">
        <w:rPr>
          <w:rFonts w:ascii="Times New Roman" w:hAnsi="Times New Roman" w:cs="Times New Roman"/>
          <w:color w:val="FF0000"/>
          <w:sz w:val="24"/>
          <w:szCs w:val="24"/>
        </w:rPr>
        <w:t>This study is meant to address</w:t>
      </w:r>
      <w:r w:rsidR="008745F5">
        <w:rPr>
          <w:rFonts w:ascii="Times New Roman" w:hAnsi="Times New Roman" w:cs="Times New Roman"/>
          <w:color w:val="FF0000"/>
          <w:sz w:val="24"/>
          <w:szCs w:val="24"/>
        </w:rPr>
        <w:t xml:space="preserve"> aquatic insect prey. We have modified our goals in the introduction to make this clear to the reader: “</w:t>
      </w:r>
      <w:r w:rsidR="008745F5" w:rsidRPr="008745F5">
        <w:rPr>
          <w:rFonts w:ascii="Times New Roman" w:eastAsia="Times New Roman" w:hAnsi="Times New Roman" w:cs="Times New Roman"/>
          <w:color w:val="FF0000"/>
          <w:sz w:val="24"/>
          <w:szCs w:val="24"/>
        </w:rPr>
        <w:t xml:space="preserve">The goal of this study was to quantify natural variation in terrestrial and stage-structured feeding by fishes. </w:t>
      </w:r>
      <w:proofErr w:type="gramStart"/>
      <w:r w:rsidR="008745F5" w:rsidRPr="008745F5">
        <w:rPr>
          <w:rFonts w:ascii="Times New Roman" w:eastAsia="Times New Roman" w:hAnsi="Times New Roman" w:cs="Times New Roman"/>
          <w:color w:val="FF0000"/>
          <w:sz w:val="24"/>
          <w:szCs w:val="24"/>
        </w:rPr>
        <w:t>In particular, we</w:t>
      </w:r>
      <w:proofErr w:type="gramEnd"/>
      <w:r w:rsidR="008745F5" w:rsidRPr="008745F5">
        <w:rPr>
          <w:rFonts w:ascii="Times New Roman" w:eastAsia="Times New Roman" w:hAnsi="Times New Roman" w:cs="Times New Roman"/>
          <w:color w:val="FF0000"/>
          <w:sz w:val="24"/>
          <w:szCs w:val="24"/>
        </w:rPr>
        <w:t xml:space="preserve"> measured the fraction of total insect prey in fish diets that was eaten as larval, pupal, or adult life-stages (Figure 1).”</w:t>
      </w:r>
    </w:p>
    <w:p w14:paraId="78CA4E93" w14:textId="77777777" w:rsidR="005B5DE0" w:rsidRPr="00D91D32" w:rsidRDefault="005B5DE0">
      <w:pPr>
        <w:rPr>
          <w:rFonts w:ascii="Times New Roman" w:hAnsi="Times New Roman" w:cs="Times New Roman"/>
          <w:sz w:val="24"/>
          <w:szCs w:val="24"/>
          <w:u w:val="single"/>
        </w:rPr>
      </w:pPr>
      <w:r w:rsidRPr="00D91D32">
        <w:rPr>
          <w:rFonts w:ascii="Times New Roman" w:hAnsi="Times New Roman" w:cs="Times New Roman"/>
          <w:sz w:val="24"/>
          <w:szCs w:val="24"/>
          <w:u w:val="single"/>
        </w:rPr>
        <w:t>Results</w:t>
      </w:r>
    </w:p>
    <w:p w14:paraId="04354D33" w14:textId="6BF2E908" w:rsidR="0061660D" w:rsidRPr="00CD46E9" w:rsidRDefault="00872C49">
      <w:pPr>
        <w:rPr>
          <w:rFonts w:ascii="Times New Roman" w:hAnsi="Times New Roman" w:cs="Times New Roman"/>
          <w:color w:val="FF0000"/>
          <w:sz w:val="24"/>
          <w:szCs w:val="24"/>
        </w:rPr>
      </w:pPr>
      <w:r w:rsidRPr="00D91D32">
        <w:rPr>
          <w:rFonts w:ascii="Times New Roman" w:hAnsi="Times New Roman" w:cs="Times New Roman"/>
          <w:sz w:val="24"/>
          <w:szCs w:val="24"/>
        </w:rPr>
        <w:t>Table 1: I suggest</w:t>
      </w:r>
      <w:r w:rsidR="005B5DE0" w:rsidRPr="00D91D32">
        <w:rPr>
          <w:rFonts w:ascii="Times New Roman" w:hAnsi="Times New Roman" w:cs="Times New Roman"/>
          <w:sz w:val="24"/>
          <w:szCs w:val="24"/>
        </w:rPr>
        <w:t xml:space="preserve"> reorder</w:t>
      </w:r>
      <w:r w:rsidRPr="00D91D32">
        <w:rPr>
          <w:rFonts w:ascii="Times New Roman" w:hAnsi="Times New Roman" w:cs="Times New Roman"/>
          <w:sz w:val="24"/>
          <w:szCs w:val="24"/>
        </w:rPr>
        <w:t>ing table entries</w:t>
      </w:r>
      <w:r w:rsidR="005B5DE0" w:rsidRPr="00D91D32">
        <w:rPr>
          <w:rFonts w:ascii="Times New Roman" w:hAnsi="Times New Roman" w:cs="Times New Roman"/>
          <w:sz w:val="24"/>
          <w:szCs w:val="24"/>
        </w:rPr>
        <w:t xml:space="preserve"> by foraging domain rather than sample size.</w:t>
      </w:r>
      <w:r w:rsidR="0029302D" w:rsidRPr="00D91D32">
        <w:rPr>
          <w:rFonts w:ascii="Times New Roman" w:hAnsi="Times New Roman" w:cs="Times New Roman"/>
          <w:sz w:val="24"/>
          <w:szCs w:val="24"/>
        </w:rPr>
        <w:t xml:space="preserve"> </w:t>
      </w:r>
      <w:r w:rsidR="00C26E04" w:rsidRPr="00D91D32">
        <w:rPr>
          <w:rFonts w:ascii="Times New Roman" w:hAnsi="Times New Roman" w:cs="Times New Roman"/>
          <w:sz w:val="24"/>
          <w:szCs w:val="24"/>
        </w:rPr>
        <w:t xml:space="preserve">I disagree with the categorization of </w:t>
      </w:r>
      <w:r w:rsidR="0029302D" w:rsidRPr="00D91D32">
        <w:rPr>
          <w:rFonts w:ascii="Times New Roman" w:hAnsi="Times New Roman" w:cs="Times New Roman"/>
          <w:sz w:val="24"/>
          <w:szCs w:val="24"/>
        </w:rPr>
        <w:t>Smallmouth Buffalo and</w:t>
      </w:r>
      <w:r w:rsidR="00C26E04" w:rsidRPr="00D91D32">
        <w:rPr>
          <w:rFonts w:ascii="Times New Roman" w:hAnsi="Times New Roman" w:cs="Times New Roman"/>
          <w:sz w:val="24"/>
          <w:szCs w:val="24"/>
        </w:rPr>
        <w:t xml:space="preserve"> Bluegill </w:t>
      </w:r>
      <w:r w:rsidR="0029302D" w:rsidRPr="00D91D32">
        <w:rPr>
          <w:rFonts w:ascii="Times New Roman" w:hAnsi="Times New Roman" w:cs="Times New Roman"/>
          <w:sz w:val="24"/>
          <w:szCs w:val="24"/>
        </w:rPr>
        <w:t>as</w:t>
      </w:r>
      <w:r w:rsidR="0040368B" w:rsidRPr="00D91D32">
        <w:rPr>
          <w:rFonts w:ascii="Times New Roman" w:hAnsi="Times New Roman" w:cs="Times New Roman"/>
          <w:sz w:val="24"/>
          <w:szCs w:val="24"/>
        </w:rPr>
        <w:t xml:space="preserve"> surface-feeding fish (</w:t>
      </w:r>
      <w:r w:rsidR="00C26E04" w:rsidRPr="00D91D32">
        <w:rPr>
          <w:rFonts w:ascii="Times New Roman" w:hAnsi="Times New Roman" w:cs="Times New Roman"/>
          <w:sz w:val="24"/>
          <w:szCs w:val="24"/>
        </w:rPr>
        <w:t xml:space="preserve">) because Smallmouth Buffalo are known as midwater to benthic </w:t>
      </w:r>
      <w:proofErr w:type="spellStart"/>
      <w:r w:rsidR="00C26E04" w:rsidRPr="00D91D32">
        <w:rPr>
          <w:rFonts w:ascii="Times New Roman" w:hAnsi="Times New Roman" w:cs="Times New Roman"/>
          <w:sz w:val="24"/>
          <w:szCs w:val="24"/>
        </w:rPr>
        <w:t>planktivores</w:t>
      </w:r>
      <w:proofErr w:type="spellEnd"/>
      <w:r w:rsidR="0040368B" w:rsidRPr="00D91D32">
        <w:rPr>
          <w:rFonts w:ascii="Times New Roman" w:hAnsi="Times New Roman" w:cs="Times New Roman"/>
          <w:sz w:val="24"/>
          <w:szCs w:val="24"/>
        </w:rPr>
        <w:t xml:space="preserve"> and Bluegill flexibly feed thro</w:t>
      </w:r>
      <w:r w:rsidR="00C26E04" w:rsidRPr="00D91D32">
        <w:rPr>
          <w:rFonts w:ascii="Times New Roman" w:hAnsi="Times New Roman" w:cs="Times New Roman"/>
          <w:sz w:val="24"/>
          <w:szCs w:val="24"/>
        </w:rPr>
        <w:t>ughout water column and benthos</w:t>
      </w:r>
      <w:r w:rsidR="0040368B" w:rsidRPr="00D91D32">
        <w:rPr>
          <w:rFonts w:ascii="Times New Roman" w:hAnsi="Times New Roman" w:cs="Times New Roman"/>
          <w:sz w:val="24"/>
          <w:szCs w:val="24"/>
        </w:rPr>
        <w:t>.</w:t>
      </w:r>
      <w:r w:rsidRPr="00D91D32">
        <w:rPr>
          <w:rFonts w:ascii="Times New Roman" w:hAnsi="Times New Roman" w:cs="Times New Roman"/>
          <w:sz w:val="24"/>
          <w:szCs w:val="24"/>
        </w:rPr>
        <w:t xml:space="preserve"> This incorrect categorization is problematic because these species compose almost 50% of the surface-feeding category sample size.</w:t>
      </w:r>
      <w:r w:rsidR="0064756A" w:rsidRPr="00D91D32">
        <w:rPr>
          <w:rFonts w:ascii="Times New Roman" w:hAnsi="Times New Roman" w:cs="Times New Roman"/>
          <w:sz w:val="24"/>
          <w:szCs w:val="24"/>
        </w:rPr>
        <w:t xml:space="preserve"> </w:t>
      </w:r>
      <w:r w:rsidR="00C26E04" w:rsidRPr="00D91D32">
        <w:rPr>
          <w:rFonts w:ascii="Times New Roman" w:hAnsi="Times New Roman" w:cs="Times New Roman"/>
          <w:sz w:val="24"/>
          <w:szCs w:val="24"/>
        </w:rPr>
        <w:t>F</w:t>
      </w:r>
      <w:r w:rsidR="00254460" w:rsidRPr="00D91D32">
        <w:rPr>
          <w:rFonts w:ascii="Times New Roman" w:hAnsi="Times New Roman" w:cs="Times New Roman"/>
          <w:sz w:val="24"/>
          <w:szCs w:val="24"/>
        </w:rPr>
        <w:t xml:space="preserve">rom </w:t>
      </w:r>
      <w:r w:rsidR="00C26E04" w:rsidRPr="00D91D32">
        <w:rPr>
          <w:rFonts w:ascii="Times New Roman" w:hAnsi="Times New Roman" w:cs="Times New Roman"/>
          <w:sz w:val="24"/>
          <w:szCs w:val="24"/>
        </w:rPr>
        <w:t>m</w:t>
      </w:r>
      <w:r w:rsidR="00254460" w:rsidRPr="00D91D32">
        <w:rPr>
          <w:rFonts w:ascii="Times New Roman" w:hAnsi="Times New Roman" w:cs="Times New Roman"/>
          <w:sz w:val="24"/>
          <w:szCs w:val="24"/>
        </w:rPr>
        <w:t>y</w:t>
      </w:r>
      <w:r w:rsidR="00C26E04" w:rsidRPr="00D91D32">
        <w:rPr>
          <w:rFonts w:ascii="Times New Roman" w:hAnsi="Times New Roman" w:cs="Times New Roman"/>
          <w:sz w:val="24"/>
          <w:szCs w:val="24"/>
        </w:rPr>
        <w:t xml:space="preserve"> experience and what I know of the literature, </w:t>
      </w:r>
      <w:r w:rsidR="0064756A" w:rsidRPr="00D91D32">
        <w:rPr>
          <w:rFonts w:ascii="Times New Roman" w:hAnsi="Times New Roman" w:cs="Times New Roman"/>
          <w:sz w:val="24"/>
          <w:szCs w:val="24"/>
        </w:rPr>
        <w:t xml:space="preserve">I would categorize </w:t>
      </w:r>
      <w:proofErr w:type="gramStart"/>
      <w:r w:rsidR="0064756A" w:rsidRPr="00D91D32">
        <w:rPr>
          <w:rFonts w:ascii="Times New Roman" w:hAnsi="Times New Roman" w:cs="Times New Roman"/>
          <w:sz w:val="24"/>
          <w:szCs w:val="24"/>
        </w:rPr>
        <w:t>all of</w:t>
      </w:r>
      <w:proofErr w:type="gramEnd"/>
      <w:r w:rsidR="0064756A" w:rsidRPr="00D91D32">
        <w:rPr>
          <w:rFonts w:ascii="Times New Roman" w:hAnsi="Times New Roman" w:cs="Times New Roman"/>
          <w:sz w:val="24"/>
          <w:szCs w:val="24"/>
        </w:rPr>
        <w:t xml:space="preserve"> the </w:t>
      </w:r>
      <w:r w:rsidR="0064756A" w:rsidRPr="00D91D32">
        <w:rPr>
          <w:rFonts w:ascii="Times New Roman" w:hAnsi="Times New Roman" w:cs="Times New Roman"/>
          <w:i/>
          <w:sz w:val="24"/>
          <w:szCs w:val="24"/>
        </w:rPr>
        <w:t>Lepomis</w:t>
      </w:r>
      <w:r w:rsidR="0064756A" w:rsidRPr="00D91D32">
        <w:rPr>
          <w:rFonts w:ascii="Times New Roman" w:hAnsi="Times New Roman" w:cs="Times New Roman"/>
          <w:sz w:val="24"/>
          <w:szCs w:val="24"/>
        </w:rPr>
        <w:t xml:space="preserve"> species as being rather flexible and similar in their foraging domain.</w:t>
      </w:r>
      <w:r w:rsidR="00C26E04" w:rsidRPr="00D91D32">
        <w:rPr>
          <w:rFonts w:ascii="Times New Roman" w:hAnsi="Times New Roman" w:cs="Times New Roman"/>
          <w:sz w:val="24"/>
          <w:szCs w:val="24"/>
        </w:rPr>
        <w:t xml:space="preserve"> </w:t>
      </w:r>
      <w:proofErr w:type="spellStart"/>
      <w:r w:rsidR="00C26E04" w:rsidRPr="00D91D32">
        <w:rPr>
          <w:rFonts w:ascii="Times New Roman" w:hAnsi="Times New Roman" w:cs="Times New Roman"/>
          <w:sz w:val="24"/>
          <w:szCs w:val="24"/>
        </w:rPr>
        <w:t>Poff</w:t>
      </w:r>
      <w:proofErr w:type="spellEnd"/>
      <w:r w:rsidR="00C26E04" w:rsidRPr="00D91D32">
        <w:rPr>
          <w:rFonts w:ascii="Times New Roman" w:hAnsi="Times New Roman" w:cs="Times New Roman"/>
          <w:sz w:val="24"/>
          <w:szCs w:val="24"/>
        </w:rPr>
        <w:t xml:space="preserve"> and Allan (1995) do not classify Bluegill or Smallmouth Buffalo as surface feeders, and they also did not classify several of the cyprinid species in this study as surface feeders.</w:t>
      </w:r>
      <w:r w:rsidR="00CE685B" w:rsidRPr="00D91D32">
        <w:rPr>
          <w:rFonts w:ascii="Times New Roman" w:hAnsi="Times New Roman" w:cs="Times New Roman"/>
          <w:sz w:val="24"/>
          <w:szCs w:val="24"/>
        </w:rPr>
        <w:t xml:space="preserve"> </w:t>
      </w:r>
      <w:r w:rsidR="00C26E04" w:rsidRPr="00D91D32">
        <w:rPr>
          <w:rFonts w:ascii="Times New Roman" w:hAnsi="Times New Roman" w:cs="Times New Roman"/>
          <w:sz w:val="24"/>
          <w:szCs w:val="24"/>
        </w:rPr>
        <w:t xml:space="preserve">These mistaken categorizations add a great deal of uncertainty and error to the results. In addition, I noticed that many of the species categorized as having an intermediate foraging domain are primarily piscivores (Grass Pickerel, Northern Pike, unidentified gar, Largemouth Bass, Smallmouth Bass, and Walleye; 6 of 9 species and 13% of sample size in this foraging domain), a detail backed up by the amount of vertebrate prey in the intermediate-domain diets (Figure S5). Depending on how the diets of these piscivores were used (e.g., how were vertebrate prey treated in analyses?), this fraction of the intermediate domain species could also cloud analyses concerned primarily with questions regarding aquatic </w:t>
      </w:r>
      <w:proofErr w:type="gramStart"/>
      <w:r w:rsidR="00C26E04" w:rsidRPr="00D91D32">
        <w:rPr>
          <w:rFonts w:ascii="Times New Roman" w:hAnsi="Times New Roman" w:cs="Times New Roman"/>
          <w:sz w:val="24"/>
          <w:szCs w:val="24"/>
        </w:rPr>
        <w:t>insects.</w:t>
      </w:r>
      <w:r w:rsidR="00CD46E9">
        <w:rPr>
          <w:rFonts w:ascii="Times New Roman" w:hAnsi="Times New Roman" w:cs="Times New Roman"/>
          <w:color w:val="FF0000"/>
          <w:sz w:val="24"/>
          <w:szCs w:val="24"/>
        </w:rPr>
        <w:t>-</w:t>
      </w:r>
      <w:proofErr w:type="gramEnd"/>
      <w:r w:rsidR="00CD46E9">
        <w:rPr>
          <w:rFonts w:ascii="Times New Roman" w:hAnsi="Times New Roman" w:cs="Times New Roman"/>
          <w:color w:val="FF0000"/>
          <w:sz w:val="24"/>
          <w:szCs w:val="24"/>
        </w:rPr>
        <w:t xml:space="preserve"> In response to this comment, we have reworked the manuscript to focus on individual species. This change has removed any problematic foraging domain classifications. Due to this, we have kept the table entries in order of sample size. However, we are open to further reordering suggestions if the reviewer believes a different configuration would improve table readability.  </w:t>
      </w:r>
    </w:p>
    <w:p w14:paraId="0BDF514E" w14:textId="6B084C7E" w:rsidR="002E5736" w:rsidRPr="00375885" w:rsidRDefault="002E5736">
      <w:pPr>
        <w:rPr>
          <w:rFonts w:ascii="Times New Roman" w:hAnsi="Times New Roman" w:cs="Times New Roman"/>
          <w:color w:val="FF0000"/>
          <w:sz w:val="24"/>
          <w:szCs w:val="24"/>
        </w:rPr>
      </w:pPr>
      <w:r w:rsidRPr="00D91D32">
        <w:rPr>
          <w:rFonts w:ascii="Times New Roman" w:hAnsi="Times New Roman" w:cs="Times New Roman"/>
          <w:sz w:val="24"/>
          <w:szCs w:val="24"/>
        </w:rPr>
        <w:t>Line</w:t>
      </w:r>
      <w:r w:rsidR="009024D5" w:rsidRPr="00D91D32">
        <w:rPr>
          <w:rFonts w:ascii="Times New Roman" w:hAnsi="Times New Roman" w:cs="Times New Roman"/>
          <w:sz w:val="24"/>
          <w:szCs w:val="24"/>
        </w:rPr>
        <w:t>s</w:t>
      </w:r>
      <w:r w:rsidRPr="00D91D32">
        <w:rPr>
          <w:rFonts w:ascii="Times New Roman" w:hAnsi="Times New Roman" w:cs="Times New Roman"/>
          <w:sz w:val="24"/>
          <w:szCs w:val="24"/>
        </w:rPr>
        <w:t xml:space="preserve"> 186</w:t>
      </w:r>
      <w:r w:rsidR="009024D5" w:rsidRPr="00D91D32">
        <w:rPr>
          <w:rFonts w:ascii="Times New Roman" w:hAnsi="Times New Roman" w:cs="Times New Roman"/>
          <w:sz w:val="24"/>
          <w:szCs w:val="24"/>
        </w:rPr>
        <w:t xml:space="preserve"> and 189 – 190</w:t>
      </w:r>
      <w:r w:rsidRPr="00D91D32">
        <w:rPr>
          <w:rFonts w:ascii="Times New Roman" w:hAnsi="Times New Roman" w:cs="Times New Roman"/>
          <w:sz w:val="24"/>
          <w:szCs w:val="24"/>
        </w:rPr>
        <w:t>: Diet items were identified to a finer scale than taxonomic class and so why report percentage of items that were Branchiopods</w:t>
      </w:r>
      <w:r w:rsidR="009024D5" w:rsidRPr="00D91D32">
        <w:rPr>
          <w:rFonts w:ascii="Times New Roman" w:hAnsi="Times New Roman" w:cs="Times New Roman"/>
          <w:sz w:val="24"/>
          <w:szCs w:val="24"/>
        </w:rPr>
        <w:t xml:space="preserve"> or </w:t>
      </w:r>
      <w:proofErr w:type="spellStart"/>
      <w:r w:rsidR="009024D5" w:rsidRPr="00D91D32">
        <w:rPr>
          <w:rFonts w:ascii="Times New Roman" w:hAnsi="Times New Roman" w:cs="Times New Roman"/>
          <w:sz w:val="24"/>
          <w:szCs w:val="24"/>
        </w:rPr>
        <w:t>Insecta</w:t>
      </w:r>
      <w:proofErr w:type="spellEnd"/>
      <w:r w:rsidR="009024D5" w:rsidRPr="00D91D32">
        <w:rPr>
          <w:rFonts w:ascii="Times New Roman" w:hAnsi="Times New Roman" w:cs="Times New Roman"/>
          <w:sz w:val="24"/>
          <w:szCs w:val="24"/>
        </w:rPr>
        <w:t>, which are</w:t>
      </w:r>
      <w:r w:rsidRPr="00D91D32">
        <w:rPr>
          <w:rFonts w:ascii="Times New Roman" w:hAnsi="Times New Roman" w:cs="Times New Roman"/>
          <w:sz w:val="24"/>
          <w:szCs w:val="24"/>
        </w:rPr>
        <w:t xml:space="preserve"> not</w:t>
      </w:r>
      <w:r w:rsidR="009024D5" w:rsidRPr="00D91D32">
        <w:rPr>
          <w:rFonts w:ascii="Times New Roman" w:hAnsi="Times New Roman" w:cs="Times New Roman"/>
          <w:sz w:val="24"/>
          <w:szCs w:val="24"/>
        </w:rPr>
        <w:t xml:space="preserve"> </w:t>
      </w:r>
      <w:r w:rsidRPr="00D91D32">
        <w:rPr>
          <w:rFonts w:ascii="Times New Roman" w:hAnsi="Times New Roman" w:cs="Times New Roman"/>
          <w:sz w:val="24"/>
          <w:szCs w:val="24"/>
        </w:rPr>
        <w:t>very useful distinction</w:t>
      </w:r>
      <w:r w:rsidR="009024D5" w:rsidRPr="00D91D32">
        <w:rPr>
          <w:rFonts w:ascii="Times New Roman" w:hAnsi="Times New Roman" w:cs="Times New Roman"/>
          <w:sz w:val="24"/>
          <w:szCs w:val="24"/>
        </w:rPr>
        <w:t>s</w:t>
      </w:r>
      <w:r w:rsidRPr="00D91D32">
        <w:rPr>
          <w:rFonts w:ascii="Times New Roman" w:hAnsi="Times New Roman" w:cs="Times New Roman"/>
          <w:sz w:val="24"/>
          <w:szCs w:val="24"/>
        </w:rPr>
        <w:t xml:space="preserve"> because of the </w:t>
      </w:r>
      <w:r w:rsidR="009024D5" w:rsidRPr="00D91D32">
        <w:rPr>
          <w:rFonts w:ascii="Times New Roman" w:hAnsi="Times New Roman" w:cs="Times New Roman"/>
          <w:sz w:val="24"/>
          <w:szCs w:val="24"/>
        </w:rPr>
        <w:t xml:space="preserve">large </w:t>
      </w:r>
      <w:r w:rsidRPr="00D91D32">
        <w:rPr>
          <w:rFonts w:ascii="Times New Roman" w:hAnsi="Times New Roman" w:cs="Times New Roman"/>
          <w:sz w:val="24"/>
          <w:szCs w:val="24"/>
        </w:rPr>
        <w:t>diversi</w:t>
      </w:r>
      <w:r w:rsidR="009024D5" w:rsidRPr="00D91D32">
        <w:rPr>
          <w:rFonts w:ascii="Times New Roman" w:hAnsi="Times New Roman" w:cs="Times New Roman"/>
          <w:sz w:val="24"/>
          <w:szCs w:val="24"/>
        </w:rPr>
        <w:t>ty of organisms within these</w:t>
      </w:r>
      <w:r w:rsidRPr="00D91D32">
        <w:rPr>
          <w:rFonts w:ascii="Times New Roman" w:hAnsi="Times New Roman" w:cs="Times New Roman"/>
          <w:sz w:val="24"/>
          <w:szCs w:val="24"/>
        </w:rPr>
        <w:t xml:space="preserve"> </w:t>
      </w:r>
      <w:proofErr w:type="gramStart"/>
      <w:r w:rsidRPr="00D91D32">
        <w:rPr>
          <w:rFonts w:ascii="Times New Roman" w:hAnsi="Times New Roman" w:cs="Times New Roman"/>
          <w:sz w:val="24"/>
          <w:szCs w:val="24"/>
        </w:rPr>
        <w:t>class</w:t>
      </w:r>
      <w:r w:rsidR="009024D5" w:rsidRPr="00D91D32">
        <w:rPr>
          <w:rFonts w:ascii="Times New Roman" w:hAnsi="Times New Roman" w:cs="Times New Roman"/>
          <w:sz w:val="24"/>
          <w:szCs w:val="24"/>
        </w:rPr>
        <w:t>es</w:t>
      </w:r>
      <w:r w:rsidRPr="00D91D32">
        <w:rPr>
          <w:rFonts w:ascii="Times New Roman" w:hAnsi="Times New Roman" w:cs="Times New Roman"/>
          <w:sz w:val="24"/>
          <w:szCs w:val="24"/>
        </w:rPr>
        <w:t>.</w:t>
      </w:r>
      <w:r w:rsidR="00375885">
        <w:rPr>
          <w:rFonts w:ascii="Times New Roman" w:hAnsi="Times New Roman" w:cs="Times New Roman"/>
          <w:color w:val="FF0000"/>
          <w:sz w:val="24"/>
          <w:szCs w:val="24"/>
        </w:rPr>
        <w:t>-</w:t>
      </w:r>
      <w:proofErr w:type="gramEnd"/>
      <w:r w:rsidR="00375885">
        <w:rPr>
          <w:rFonts w:ascii="Times New Roman" w:hAnsi="Times New Roman" w:cs="Times New Roman"/>
          <w:color w:val="FF0000"/>
          <w:sz w:val="24"/>
          <w:szCs w:val="24"/>
        </w:rPr>
        <w:t xml:space="preserve"> The percentage of </w:t>
      </w:r>
      <w:proofErr w:type="spellStart"/>
      <w:r w:rsidR="00375885">
        <w:rPr>
          <w:rFonts w:ascii="Times New Roman" w:hAnsi="Times New Roman" w:cs="Times New Roman"/>
          <w:color w:val="FF0000"/>
          <w:sz w:val="24"/>
          <w:szCs w:val="24"/>
        </w:rPr>
        <w:t>Insecta</w:t>
      </w:r>
      <w:proofErr w:type="spellEnd"/>
      <w:r w:rsidR="00375885">
        <w:rPr>
          <w:rFonts w:ascii="Times New Roman" w:hAnsi="Times New Roman" w:cs="Times New Roman"/>
          <w:color w:val="FF0000"/>
          <w:sz w:val="24"/>
          <w:szCs w:val="24"/>
        </w:rPr>
        <w:t xml:space="preserve"> within the diets of fish has been removed from the paragraph. Branchiopods were not identified to a finer scale since the focus of our study was insect development. We have included this percentage to provide the readers with this diet information though we do not analyze it further. </w:t>
      </w:r>
    </w:p>
    <w:p w14:paraId="113EE485" w14:textId="77777777" w:rsidR="009024D5" w:rsidRPr="00D91D32" w:rsidRDefault="00C85C20">
      <w:pPr>
        <w:rPr>
          <w:rFonts w:ascii="Times New Roman" w:hAnsi="Times New Roman" w:cs="Times New Roman"/>
          <w:sz w:val="24"/>
          <w:szCs w:val="24"/>
        </w:rPr>
      </w:pPr>
      <w:r w:rsidRPr="00D91D32">
        <w:rPr>
          <w:rFonts w:ascii="Times New Roman" w:hAnsi="Times New Roman" w:cs="Times New Roman"/>
          <w:sz w:val="24"/>
          <w:szCs w:val="24"/>
        </w:rPr>
        <w:lastRenderedPageBreak/>
        <w:t xml:space="preserve">Because this paper is a diet study, prey taxa found </w:t>
      </w:r>
      <w:r w:rsidR="001D3C6E" w:rsidRPr="00D91D32">
        <w:rPr>
          <w:rFonts w:ascii="Times New Roman" w:hAnsi="Times New Roman" w:cs="Times New Roman"/>
          <w:sz w:val="24"/>
          <w:szCs w:val="24"/>
        </w:rPr>
        <w:t>in fish diets should be reported</w:t>
      </w:r>
      <w:r w:rsidRPr="00D91D32">
        <w:rPr>
          <w:rFonts w:ascii="Times New Roman" w:hAnsi="Times New Roman" w:cs="Times New Roman"/>
          <w:sz w:val="24"/>
          <w:szCs w:val="24"/>
        </w:rPr>
        <w:t xml:space="preserve"> in the main body of the manuscript, not relegated to supplementary files.</w:t>
      </w:r>
      <w:r w:rsidR="00584BF6" w:rsidRPr="00D91D32">
        <w:rPr>
          <w:rFonts w:ascii="Times New Roman" w:hAnsi="Times New Roman" w:cs="Times New Roman"/>
          <w:sz w:val="24"/>
          <w:szCs w:val="24"/>
        </w:rPr>
        <w:t xml:space="preserve"> Reporting species-specific diets is also important, but I would recommend that these details be summarized in a supplementary table.</w:t>
      </w:r>
    </w:p>
    <w:p w14:paraId="34D18B39" w14:textId="6370B4AC" w:rsidR="00C85C20" w:rsidRPr="00BD4AFF" w:rsidRDefault="00254460">
      <w:pPr>
        <w:rPr>
          <w:rFonts w:ascii="Times New Roman" w:hAnsi="Times New Roman" w:cs="Times New Roman"/>
          <w:color w:val="FF0000"/>
          <w:sz w:val="24"/>
          <w:szCs w:val="24"/>
        </w:rPr>
      </w:pPr>
      <w:r w:rsidRPr="00D91D32">
        <w:rPr>
          <w:rFonts w:ascii="Times New Roman" w:hAnsi="Times New Roman" w:cs="Times New Roman"/>
          <w:sz w:val="24"/>
          <w:szCs w:val="24"/>
        </w:rPr>
        <w:t>Lines 195 – 196: It is not clear what the authors are referring to by “the likely trophic impact of this feeding</w:t>
      </w:r>
      <w:proofErr w:type="gramStart"/>
      <w:r w:rsidRPr="00D91D32">
        <w:rPr>
          <w:rFonts w:ascii="Times New Roman" w:hAnsi="Times New Roman" w:cs="Times New Roman"/>
          <w:sz w:val="24"/>
          <w:szCs w:val="24"/>
        </w:rPr>
        <w:t>”.</w:t>
      </w:r>
      <w:r w:rsidR="00BD4AFF">
        <w:rPr>
          <w:rFonts w:ascii="Times New Roman" w:hAnsi="Times New Roman" w:cs="Times New Roman"/>
          <w:color w:val="FF0000"/>
          <w:sz w:val="24"/>
          <w:szCs w:val="24"/>
        </w:rPr>
        <w:t>-</w:t>
      </w:r>
      <w:proofErr w:type="gramEnd"/>
      <w:r w:rsidR="00BD4AFF">
        <w:rPr>
          <w:rFonts w:ascii="Times New Roman" w:hAnsi="Times New Roman" w:cs="Times New Roman"/>
          <w:color w:val="FF0000"/>
          <w:sz w:val="24"/>
          <w:szCs w:val="24"/>
        </w:rPr>
        <w:t xml:space="preserve"> Text changed to address this comment and fit the new direction of this manuscript</w:t>
      </w:r>
      <w:r w:rsidR="00BD4AFF" w:rsidRPr="00BD4AFF">
        <w:rPr>
          <w:rFonts w:ascii="Times New Roman" w:hAnsi="Times New Roman" w:cs="Times New Roman"/>
          <w:color w:val="FF0000"/>
          <w:sz w:val="24"/>
          <w:szCs w:val="24"/>
        </w:rPr>
        <w:t>: “</w:t>
      </w:r>
      <w:r w:rsidR="00BD4AFF" w:rsidRPr="00BD4AFF">
        <w:rPr>
          <w:rFonts w:ascii="Times New Roman" w:eastAsia="Times New Roman" w:hAnsi="Times New Roman" w:cs="Times New Roman"/>
          <w:color w:val="FF0000"/>
          <w:sz w:val="24"/>
          <w:szCs w:val="24"/>
        </w:rPr>
        <w:t>However, the proportion of chironomids in each life stage differed among fish species.”</w:t>
      </w:r>
    </w:p>
    <w:p w14:paraId="65D6D96E" w14:textId="13A09289" w:rsidR="00254460" w:rsidRPr="002623E0" w:rsidRDefault="00872C49">
      <w:pPr>
        <w:rPr>
          <w:rFonts w:ascii="Times New Roman" w:hAnsi="Times New Roman" w:cs="Times New Roman"/>
          <w:color w:val="FF0000"/>
          <w:sz w:val="24"/>
          <w:szCs w:val="24"/>
        </w:rPr>
      </w:pPr>
      <w:r w:rsidRPr="00D91D32">
        <w:rPr>
          <w:rFonts w:ascii="Times New Roman" w:hAnsi="Times New Roman" w:cs="Times New Roman"/>
          <w:sz w:val="24"/>
          <w:szCs w:val="24"/>
        </w:rPr>
        <w:t>Line 203: Delete “was</w:t>
      </w:r>
      <w:proofErr w:type="gramStart"/>
      <w:r w:rsidRPr="00D91D32">
        <w:rPr>
          <w:rFonts w:ascii="Times New Roman" w:hAnsi="Times New Roman" w:cs="Times New Roman"/>
          <w:sz w:val="24"/>
          <w:szCs w:val="24"/>
        </w:rPr>
        <w:t>”.</w:t>
      </w:r>
      <w:r w:rsidR="002623E0">
        <w:rPr>
          <w:rFonts w:ascii="Times New Roman" w:hAnsi="Times New Roman" w:cs="Times New Roman"/>
          <w:color w:val="FF0000"/>
          <w:sz w:val="24"/>
          <w:szCs w:val="24"/>
        </w:rPr>
        <w:t>-</w:t>
      </w:r>
      <w:proofErr w:type="gramEnd"/>
      <w:r w:rsidR="002623E0">
        <w:rPr>
          <w:rFonts w:ascii="Times New Roman" w:hAnsi="Times New Roman" w:cs="Times New Roman"/>
          <w:color w:val="FF0000"/>
          <w:sz w:val="24"/>
          <w:szCs w:val="24"/>
        </w:rPr>
        <w:t xml:space="preserve"> This has been removed. </w:t>
      </w:r>
    </w:p>
    <w:p w14:paraId="7E6034FD" w14:textId="6043F354" w:rsidR="0024070D" w:rsidRPr="00BD4AFF" w:rsidRDefault="0024070D">
      <w:pPr>
        <w:rPr>
          <w:rFonts w:ascii="Times New Roman" w:hAnsi="Times New Roman" w:cs="Times New Roman"/>
          <w:color w:val="FF0000"/>
          <w:sz w:val="24"/>
          <w:szCs w:val="24"/>
        </w:rPr>
      </w:pPr>
      <w:r w:rsidRPr="00D91D32">
        <w:rPr>
          <w:rFonts w:ascii="Times New Roman" w:hAnsi="Times New Roman" w:cs="Times New Roman"/>
          <w:sz w:val="24"/>
          <w:szCs w:val="24"/>
        </w:rPr>
        <w:t>Lines 210 – 211: What exactly is being referred to “respectively” in this sentence?</w:t>
      </w:r>
    </w:p>
    <w:p w14:paraId="4BDDBA8E" w14:textId="388DEE99" w:rsidR="0024070D" w:rsidRPr="00D91D32" w:rsidRDefault="00B878BF">
      <w:pPr>
        <w:rPr>
          <w:rFonts w:ascii="Times New Roman" w:hAnsi="Times New Roman" w:cs="Times New Roman"/>
          <w:sz w:val="24"/>
          <w:szCs w:val="24"/>
        </w:rPr>
      </w:pPr>
      <w:r w:rsidRPr="00D91D32">
        <w:rPr>
          <w:rFonts w:ascii="Times New Roman" w:hAnsi="Times New Roman" w:cs="Times New Roman"/>
          <w:sz w:val="24"/>
          <w:szCs w:val="24"/>
        </w:rPr>
        <w:t>Line 224: To more explicitly address niche partitioning, the authors should also calculate an index of diet overlap.</w:t>
      </w:r>
      <w:ins w:id="1" w:author="Author" w:date="2021-08-11T15:58:00Z">
        <w:r w:rsidR="007027AB">
          <w:rPr>
            <w:rFonts w:ascii="Times New Roman" w:hAnsi="Times New Roman" w:cs="Times New Roman"/>
            <w:sz w:val="24"/>
            <w:szCs w:val="24"/>
          </w:rPr>
          <w:t xml:space="preserve"> </w:t>
        </w:r>
        <w:r w:rsidR="007027AB">
          <w:rPr>
            <w:rFonts w:ascii="Times New Roman" w:hAnsi="Times New Roman" w:cs="Times New Roman"/>
            <w:color w:val="FF0000"/>
            <w:sz w:val="24"/>
            <w:szCs w:val="24"/>
          </w:rPr>
          <w:t>–</w:t>
        </w:r>
        <w:r w:rsidR="007027AB">
          <w:rPr>
            <w:rFonts w:ascii="Times New Roman" w:hAnsi="Times New Roman" w:cs="Times New Roman"/>
            <w:color w:val="FF0000"/>
            <w:sz w:val="24"/>
            <w:szCs w:val="24"/>
          </w:rPr>
          <w:t xml:space="preserve"> T</w:t>
        </w:r>
        <w:r w:rsidR="007027AB">
          <w:rPr>
            <w:rFonts w:ascii="Times New Roman" w:hAnsi="Times New Roman" w:cs="Times New Roman"/>
            <w:color w:val="FF0000"/>
            <w:sz w:val="24"/>
            <w:szCs w:val="24"/>
          </w:rPr>
          <w:t>hank you for this suggestion</w:t>
        </w:r>
        <w:proofErr w:type="gramStart"/>
        <w:r w:rsidR="007027AB">
          <w:rPr>
            <w:rFonts w:ascii="Times New Roman" w:hAnsi="Times New Roman" w:cs="Times New Roman"/>
            <w:color w:val="FF0000"/>
            <w:sz w:val="24"/>
            <w:szCs w:val="24"/>
          </w:rPr>
          <w:t xml:space="preserve">. </w:t>
        </w:r>
        <w:proofErr w:type="gramEnd"/>
        <w:r w:rsidR="007027AB">
          <w:rPr>
            <w:rFonts w:ascii="Times New Roman" w:hAnsi="Times New Roman" w:cs="Times New Roman"/>
            <w:color w:val="FF0000"/>
            <w:sz w:val="24"/>
            <w:szCs w:val="24"/>
          </w:rPr>
          <w:t>We have now included an analysis of diet overlap</w:t>
        </w:r>
      </w:ins>
      <w:ins w:id="2" w:author="Author" w:date="2021-08-11T15:59:00Z">
        <w:r w:rsidR="007027AB">
          <w:rPr>
            <w:rFonts w:ascii="Times New Roman" w:hAnsi="Times New Roman" w:cs="Times New Roman"/>
            <w:color w:val="FF0000"/>
            <w:sz w:val="24"/>
            <w:szCs w:val="24"/>
          </w:rPr>
          <w:t xml:space="preserve"> ~L147 and new Figure 4</w:t>
        </w:r>
        <w:proofErr w:type="gramStart"/>
        <w:r w:rsidR="007027AB">
          <w:rPr>
            <w:rFonts w:ascii="Times New Roman" w:hAnsi="Times New Roman" w:cs="Times New Roman"/>
            <w:color w:val="FF0000"/>
            <w:sz w:val="24"/>
            <w:szCs w:val="24"/>
          </w:rPr>
          <w:t xml:space="preserve">. </w:t>
        </w:r>
        <w:proofErr w:type="gramEnd"/>
        <w:r w:rsidR="007027AB">
          <w:rPr>
            <w:rFonts w:ascii="Times New Roman" w:hAnsi="Times New Roman" w:cs="Times New Roman"/>
            <w:color w:val="FF0000"/>
            <w:sz w:val="24"/>
            <w:szCs w:val="24"/>
          </w:rPr>
          <w:t>The result was interesting, supporting our hypotheses that 1) including prey stage information reduce</w:t>
        </w:r>
      </w:ins>
      <w:ins w:id="3" w:author="Author" w:date="2021-08-11T16:00:00Z">
        <w:r w:rsidR="007027AB">
          <w:rPr>
            <w:rFonts w:ascii="Times New Roman" w:hAnsi="Times New Roman" w:cs="Times New Roman"/>
            <w:color w:val="FF0000"/>
            <w:sz w:val="24"/>
            <w:szCs w:val="24"/>
          </w:rPr>
          <w:t xml:space="preserve">s dietary overlap (a fairly obvious result), and 2) the size of the reduction is correlated with the fraction of non-larval prey in a </w:t>
        </w:r>
        <w:proofErr w:type="gramStart"/>
        <w:r w:rsidR="007027AB">
          <w:rPr>
            <w:rFonts w:ascii="Times New Roman" w:hAnsi="Times New Roman" w:cs="Times New Roman"/>
            <w:color w:val="FF0000"/>
            <w:sz w:val="24"/>
            <w:szCs w:val="24"/>
          </w:rPr>
          <w:t>fishes</w:t>
        </w:r>
        <w:proofErr w:type="gramEnd"/>
        <w:r w:rsidR="007027AB">
          <w:rPr>
            <w:rFonts w:ascii="Times New Roman" w:hAnsi="Times New Roman" w:cs="Times New Roman"/>
            <w:color w:val="FF0000"/>
            <w:sz w:val="24"/>
            <w:szCs w:val="24"/>
          </w:rPr>
          <w:t xml:space="preserve"> diet. This helps to support the overarching hypothesis that</w:t>
        </w:r>
      </w:ins>
      <w:ins w:id="4" w:author="Author" w:date="2021-08-11T16:01:00Z">
        <w:r w:rsidR="007027AB">
          <w:rPr>
            <w:rFonts w:ascii="Times New Roman" w:hAnsi="Times New Roman" w:cs="Times New Roman"/>
            <w:color w:val="FF0000"/>
            <w:sz w:val="24"/>
            <w:szCs w:val="24"/>
          </w:rPr>
          <w:t xml:space="preserve"> stage-structured feeding provides a way to reduce dietary overlap among fishes, even when they share similar prey taxa.</w:t>
        </w:r>
      </w:ins>
    </w:p>
    <w:p w14:paraId="144AC21D" w14:textId="7BF73DD7" w:rsidR="00B878BF" w:rsidRPr="003D4336" w:rsidRDefault="003B2CC3">
      <w:pPr>
        <w:rPr>
          <w:rFonts w:ascii="Times New Roman" w:hAnsi="Times New Roman" w:cs="Times New Roman"/>
          <w:color w:val="FF0000"/>
          <w:sz w:val="24"/>
          <w:szCs w:val="24"/>
        </w:rPr>
      </w:pPr>
      <w:r w:rsidRPr="00D91D32">
        <w:rPr>
          <w:rFonts w:ascii="Times New Roman" w:hAnsi="Times New Roman" w:cs="Times New Roman"/>
          <w:sz w:val="24"/>
          <w:szCs w:val="24"/>
        </w:rPr>
        <w:t xml:space="preserve">Lines 226 – 233: Availability of alternative prey may have been an important factor in the lack of a strong relationship with </w:t>
      </w:r>
      <w:proofErr w:type="gramStart"/>
      <w:r w:rsidRPr="00D91D32">
        <w:rPr>
          <w:rFonts w:ascii="Times New Roman" w:hAnsi="Times New Roman" w:cs="Times New Roman"/>
          <w:sz w:val="24"/>
          <w:szCs w:val="24"/>
        </w:rPr>
        <w:t>emergence.</w:t>
      </w:r>
      <w:r w:rsidR="003D4336">
        <w:rPr>
          <w:rFonts w:ascii="Times New Roman" w:hAnsi="Times New Roman" w:cs="Times New Roman"/>
          <w:color w:val="FF0000"/>
          <w:sz w:val="24"/>
          <w:szCs w:val="24"/>
        </w:rPr>
        <w:t>-</w:t>
      </w:r>
      <w:proofErr w:type="gramEnd"/>
      <w:r w:rsidR="003D4336">
        <w:rPr>
          <w:rFonts w:ascii="Times New Roman" w:hAnsi="Times New Roman" w:cs="Times New Roman"/>
          <w:color w:val="FF0000"/>
          <w:sz w:val="24"/>
          <w:szCs w:val="24"/>
        </w:rPr>
        <w:t xml:space="preserve"> This is a good point. We have removed the emergence analysis as both reviewers had concerns with it. The time frame of the study was likely not long enough to detect temporal trends and there are many other explanations for the lack a strong relationship.</w:t>
      </w:r>
    </w:p>
    <w:p w14:paraId="130594ED" w14:textId="77777777" w:rsidR="00BF4CA7" w:rsidRPr="00D91D32" w:rsidRDefault="00BF4CA7">
      <w:pPr>
        <w:rPr>
          <w:rFonts w:ascii="Times New Roman" w:hAnsi="Times New Roman" w:cs="Times New Roman"/>
          <w:sz w:val="24"/>
          <w:szCs w:val="24"/>
          <w:u w:val="single"/>
        </w:rPr>
      </w:pPr>
      <w:r w:rsidRPr="00D91D32">
        <w:rPr>
          <w:rFonts w:ascii="Times New Roman" w:hAnsi="Times New Roman" w:cs="Times New Roman"/>
          <w:sz w:val="24"/>
          <w:szCs w:val="24"/>
          <w:u w:val="single"/>
        </w:rPr>
        <w:t>Discussion</w:t>
      </w:r>
    </w:p>
    <w:p w14:paraId="582EF906" w14:textId="77777777" w:rsidR="00A619E6" w:rsidRPr="00D91D32" w:rsidRDefault="00BF4CA7">
      <w:pPr>
        <w:rPr>
          <w:rFonts w:ascii="Times New Roman" w:hAnsi="Times New Roman" w:cs="Times New Roman"/>
          <w:sz w:val="24"/>
          <w:szCs w:val="24"/>
        </w:rPr>
      </w:pPr>
      <w:r w:rsidRPr="00D91D32">
        <w:rPr>
          <w:rFonts w:ascii="Times New Roman" w:hAnsi="Times New Roman" w:cs="Times New Roman"/>
          <w:sz w:val="24"/>
          <w:szCs w:val="24"/>
        </w:rPr>
        <w:t xml:space="preserve">Lines 253 – 256: Concluding that stage-structured feeding attenuates top-down effects of fish communities on larval, benthic insects ignores </w:t>
      </w:r>
      <w:proofErr w:type="gramStart"/>
      <w:r w:rsidRPr="00D91D32">
        <w:rPr>
          <w:rFonts w:ascii="Times New Roman" w:hAnsi="Times New Roman" w:cs="Times New Roman"/>
          <w:sz w:val="24"/>
          <w:szCs w:val="24"/>
        </w:rPr>
        <w:t>all of</w:t>
      </w:r>
      <w:proofErr w:type="gramEnd"/>
      <w:r w:rsidRPr="00D91D32">
        <w:rPr>
          <w:rFonts w:ascii="Times New Roman" w:hAnsi="Times New Roman" w:cs="Times New Roman"/>
          <w:sz w:val="24"/>
          <w:szCs w:val="24"/>
        </w:rPr>
        <w:t xml:space="preserve"> the benthic </w:t>
      </w:r>
      <w:r w:rsidR="00A619E6" w:rsidRPr="00D91D32">
        <w:rPr>
          <w:rFonts w:ascii="Times New Roman" w:hAnsi="Times New Roman" w:cs="Times New Roman"/>
          <w:sz w:val="24"/>
          <w:szCs w:val="24"/>
        </w:rPr>
        <w:t>fish species</w:t>
      </w:r>
      <w:r w:rsidR="00161357" w:rsidRPr="00D91D32">
        <w:rPr>
          <w:rFonts w:ascii="Times New Roman" w:hAnsi="Times New Roman" w:cs="Times New Roman"/>
          <w:sz w:val="24"/>
          <w:szCs w:val="24"/>
        </w:rPr>
        <w:t xml:space="preserve"> present in the fish assemblage.</w:t>
      </w:r>
    </w:p>
    <w:p w14:paraId="1D144C79" w14:textId="77777777" w:rsidR="002E5736" w:rsidRPr="00D91D32" w:rsidRDefault="008333A6">
      <w:pPr>
        <w:rPr>
          <w:rFonts w:ascii="Times New Roman" w:hAnsi="Times New Roman" w:cs="Times New Roman"/>
          <w:sz w:val="24"/>
          <w:szCs w:val="24"/>
        </w:rPr>
      </w:pPr>
      <w:r w:rsidRPr="00D91D32">
        <w:rPr>
          <w:rFonts w:ascii="Times New Roman" w:hAnsi="Times New Roman" w:cs="Times New Roman"/>
          <w:sz w:val="24"/>
          <w:szCs w:val="24"/>
        </w:rPr>
        <w:t>Lines 266 – 267: How can the authors conclude that “in the current study, cryptic partitioning is driven by prey life-stages, rather than species” when they neither identified nor analyzed prey composition at the species level</w:t>
      </w:r>
      <w:r w:rsidR="00161357" w:rsidRPr="00D91D32">
        <w:rPr>
          <w:rFonts w:ascii="Times New Roman" w:hAnsi="Times New Roman" w:cs="Times New Roman"/>
          <w:sz w:val="24"/>
          <w:szCs w:val="24"/>
        </w:rPr>
        <w:t xml:space="preserve"> (lines 113 – 114; Figures S5, 3B, etc.)</w:t>
      </w:r>
      <w:r w:rsidRPr="00D91D32">
        <w:rPr>
          <w:rFonts w:ascii="Times New Roman" w:hAnsi="Times New Roman" w:cs="Times New Roman"/>
          <w:sz w:val="24"/>
          <w:szCs w:val="24"/>
        </w:rPr>
        <w:t>?</w:t>
      </w:r>
    </w:p>
    <w:p w14:paraId="2EC68A03" w14:textId="6BFA153F" w:rsidR="008333A6" w:rsidRPr="00BD4AFF" w:rsidRDefault="00161357">
      <w:pPr>
        <w:rPr>
          <w:rFonts w:ascii="Times New Roman" w:hAnsi="Times New Roman" w:cs="Times New Roman"/>
          <w:color w:val="FF0000"/>
          <w:sz w:val="24"/>
          <w:szCs w:val="24"/>
        </w:rPr>
      </w:pPr>
      <w:r w:rsidRPr="00D91D32">
        <w:rPr>
          <w:rFonts w:ascii="Times New Roman" w:hAnsi="Times New Roman" w:cs="Times New Roman"/>
          <w:sz w:val="24"/>
          <w:szCs w:val="24"/>
        </w:rPr>
        <w:t>Lines 276 – 285: As I pointed out in the methods and results, a more parsimonious explanation for the lack of an effect of relative abundance of emerging insects is the availability of alternative prey items.</w:t>
      </w:r>
      <w:r w:rsidR="00BD4AFF">
        <w:rPr>
          <w:rFonts w:ascii="Times New Roman" w:hAnsi="Times New Roman" w:cs="Times New Roman"/>
          <w:color w:val="FF0000"/>
          <w:sz w:val="24"/>
          <w:szCs w:val="24"/>
        </w:rPr>
        <w:t xml:space="preserve"> </w:t>
      </w:r>
    </w:p>
    <w:p w14:paraId="4B393EBD" w14:textId="135BD6A6" w:rsidR="00D91D32" w:rsidRPr="00D642FA" w:rsidRDefault="009163E9" w:rsidP="00D91D32">
      <w:pPr>
        <w:rPr>
          <w:rFonts w:ascii="Times New Roman" w:hAnsi="Times New Roman" w:cs="Times New Roman"/>
          <w:color w:val="FF0000"/>
          <w:sz w:val="24"/>
          <w:szCs w:val="24"/>
        </w:rPr>
      </w:pPr>
      <w:r w:rsidRPr="00D91D32">
        <w:rPr>
          <w:rFonts w:ascii="Times New Roman" w:hAnsi="Times New Roman" w:cs="Times New Roman"/>
          <w:sz w:val="24"/>
          <w:szCs w:val="24"/>
        </w:rPr>
        <w:t xml:space="preserve">Line 288 – 293: It should be pointed out the authors did not calculate a measure of diet overlap in their study and so it is a fraught exercise to draw conclusions from their study on niche partitioning and alternative perspectives of diet </w:t>
      </w:r>
      <w:proofErr w:type="gramStart"/>
      <w:r w:rsidRPr="00D91D32">
        <w:rPr>
          <w:rFonts w:ascii="Times New Roman" w:hAnsi="Times New Roman" w:cs="Times New Roman"/>
          <w:sz w:val="24"/>
          <w:szCs w:val="24"/>
        </w:rPr>
        <w:t>overlap</w:t>
      </w:r>
      <w:ins w:id="5" w:author="Author" w:date="2021-08-11T16:02:00Z">
        <w:r w:rsidR="0020072C" w:rsidRPr="00D91D32">
          <w:rPr>
            <w:rFonts w:ascii="Times New Roman" w:hAnsi="Times New Roman" w:cs="Times New Roman"/>
            <w:sz w:val="24"/>
            <w:szCs w:val="24"/>
          </w:rPr>
          <w:t>.</w:t>
        </w:r>
        <w:proofErr w:type="gramEnd"/>
        <w:r w:rsidR="0020072C">
          <w:rPr>
            <w:rFonts w:ascii="Times New Roman" w:hAnsi="Times New Roman" w:cs="Times New Roman"/>
            <w:color w:val="FF0000"/>
            <w:sz w:val="24"/>
            <w:szCs w:val="24"/>
          </w:rPr>
          <w:t xml:space="preserve">- </w:t>
        </w:r>
        <w:r w:rsidR="0020072C">
          <w:rPr>
            <w:rFonts w:ascii="Times New Roman" w:hAnsi="Times New Roman" w:cs="Times New Roman"/>
            <w:color w:val="FF0000"/>
            <w:sz w:val="24"/>
            <w:szCs w:val="24"/>
          </w:rPr>
          <w:t>An analysis of dietary overlap is now included, as suggested above.</w:t>
        </w:r>
      </w:ins>
      <w:bookmarkStart w:id="6" w:name="_GoBack"/>
      <w:bookmarkEnd w:id="6"/>
      <w:del w:id="7" w:author="Author" w:date="2021-08-11T16:02:00Z">
        <w:r w:rsidRPr="00D91D32" w:rsidDel="0020072C">
          <w:rPr>
            <w:rFonts w:ascii="Times New Roman" w:hAnsi="Times New Roman" w:cs="Times New Roman"/>
            <w:sz w:val="24"/>
            <w:szCs w:val="24"/>
          </w:rPr>
          <w:delText>.</w:delText>
        </w:r>
      </w:del>
      <w:r w:rsidR="00D642FA">
        <w:rPr>
          <w:rFonts w:ascii="Times New Roman" w:hAnsi="Times New Roman" w:cs="Times New Roman"/>
          <w:color w:val="FF0000"/>
          <w:sz w:val="24"/>
          <w:szCs w:val="24"/>
        </w:rPr>
        <w:t xml:space="preserve"> </w:t>
      </w:r>
    </w:p>
    <w:p w14:paraId="410E988C" w14:textId="77777777" w:rsidR="00D642FA" w:rsidRPr="00D91D32" w:rsidRDefault="00D642FA" w:rsidP="00D91D32">
      <w:pPr>
        <w:rPr>
          <w:rFonts w:ascii="Times New Roman" w:hAnsi="Times New Roman" w:cs="Times New Roman"/>
          <w:sz w:val="24"/>
          <w:szCs w:val="24"/>
        </w:rPr>
      </w:pPr>
    </w:p>
    <w:p w14:paraId="4F4F5DF3" w14:textId="3795A45C" w:rsidR="00D91D32" w:rsidRPr="00D91D32" w:rsidRDefault="00D91D32" w:rsidP="00D91D32">
      <w:pPr>
        <w:tabs>
          <w:tab w:val="left" w:pos="2370"/>
        </w:tabs>
        <w:rPr>
          <w:rFonts w:ascii="Times New Roman" w:hAnsi="Times New Roman" w:cs="Times New Roman"/>
          <w:sz w:val="24"/>
          <w:szCs w:val="24"/>
        </w:rPr>
      </w:pPr>
      <w:r w:rsidRPr="00D91D32">
        <w:rPr>
          <w:rFonts w:ascii="Times New Roman" w:hAnsi="Times New Roman" w:cs="Times New Roman"/>
          <w:color w:val="000033"/>
          <w:sz w:val="24"/>
          <w:szCs w:val="24"/>
          <w:shd w:val="clear" w:color="auto" w:fill="FFFFFF"/>
        </w:rPr>
        <w:lastRenderedPageBreak/>
        <w:t xml:space="preserve">Reviewer #2: Overall, this manuscript is a concise and technically sound contribution to the fish diet literature that would be of general interest to freshwater ecologists. The authors provide several lines of evidence of predictable stage-structured feeding by freshwater fishes based on foraging traits and discuss the potential implications of this phenomenon at the community and whole food web scales. They demonstrate that the disaggregation of prey taxa by life stages reveals otherwise hidden diet partitioning by freshwater fishes. I concurred with </w:t>
      </w:r>
      <w:proofErr w:type="gramStart"/>
      <w:r w:rsidRPr="00D91D32">
        <w:rPr>
          <w:rFonts w:ascii="Times New Roman" w:hAnsi="Times New Roman" w:cs="Times New Roman"/>
          <w:color w:val="000033"/>
          <w:sz w:val="24"/>
          <w:szCs w:val="24"/>
          <w:shd w:val="clear" w:color="auto" w:fill="FFFFFF"/>
        </w:rPr>
        <w:t>the majority of</w:t>
      </w:r>
      <w:proofErr w:type="gramEnd"/>
      <w:r w:rsidRPr="00D91D32">
        <w:rPr>
          <w:rFonts w:ascii="Times New Roman" w:hAnsi="Times New Roman" w:cs="Times New Roman"/>
          <w:color w:val="000033"/>
          <w:sz w:val="24"/>
          <w:szCs w:val="24"/>
          <w:shd w:val="clear" w:color="auto" w:fill="FFFFFF"/>
        </w:rPr>
        <w:t xml:space="preserve"> the conclusions presented herein and therefore my comments will remain broader in scope.</w:t>
      </w:r>
      <w:r w:rsidRPr="00D91D32">
        <w:rPr>
          <w:rFonts w:ascii="Times New Roman" w:hAnsi="Times New Roman" w:cs="Times New Roman"/>
          <w:color w:val="000033"/>
          <w:sz w:val="24"/>
          <w:szCs w:val="24"/>
        </w:rPr>
        <w:br/>
      </w:r>
      <w:r w:rsidRPr="00D91D32">
        <w:rPr>
          <w:rFonts w:ascii="Times New Roman" w:hAnsi="Times New Roman" w:cs="Times New Roman"/>
          <w:color w:val="000033"/>
          <w:sz w:val="24"/>
          <w:szCs w:val="24"/>
        </w:rPr>
        <w:br/>
      </w:r>
      <w:r w:rsidRPr="00D91D32">
        <w:rPr>
          <w:rFonts w:ascii="Times New Roman" w:hAnsi="Times New Roman" w:cs="Times New Roman"/>
          <w:color w:val="000033"/>
          <w:sz w:val="24"/>
          <w:szCs w:val="24"/>
          <w:shd w:val="clear" w:color="auto" w:fill="FFFFFF"/>
        </w:rPr>
        <w:t xml:space="preserve">My primary concern involved the discussion of the temporal variation in stage-structured feeding on page 12. I would argue that two months of diet sampling from a single summer is simply too short of a sampling period to even begin to speculate about the drivers of this temporal variation in stage-structured feeding over the course of a growing season. The authors likely didn't detect a relationship between insect emergence and stage-structured feeding due to the small sample size for each species over just the two months, and/or the collection bias with the emergence traps addressed immediately following this discussion section. If one considers an individual macroinvertebrate species' instar lengths or complete life cycle lengths compared to fishes, sampling just two snapshots over a given year is almost guaranteed to miss capturing fishes' intra-annual feeding shifts from one stage to another if they are present. Two months is insufficient temporal coverage to assess that trend, and as such I'd caution against speculating too far into drivers of variation in the temporal component of these </w:t>
      </w:r>
      <w:proofErr w:type="gramStart"/>
      <w:r w:rsidRPr="00D91D32">
        <w:rPr>
          <w:rFonts w:ascii="Times New Roman" w:hAnsi="Times New Roman" w:cs="Times New Roman"/>
          <w:color w:val="000033"/>
          <w:sz w:val="24"/>
          <w:szCs w:val="24"/>
          <w:shd w:val="clear" w:color="auto" w:fill="FFFFFF"/>
        </w:rPr>
        <w:t>data.</w:t>
      </w:r>
      <w:r w:rsidR="00731508">
        <w:rPr>
          <w:rFonts w:ascii="Times New Roman" w:hAnsi="Times New Roman" w:cs="Times New Roman"/>
          <w:color w:val="FF0000"/>
          <w:sz w:val="24"/>
          <w:szCs w:val="24"/>
          <w:shd w:val="clear" w:color="auto" w:fill="FFFFFF"/>
        </w:rPr>
        <w:t>-</w:t>
      </w:r>
      <w:proofErr w:type="gramEnd"/>
      <w:r w:rsidR="00731508">
        <w:rPr>
          <w:rFonts w:ascii="Times New Roman" w:hAnsi="Times New Roman" w:cs="Times New Roman"/>
          <w:color w:val="FF0000"/>
          <w:sz w:val="24"/>
          <w:szCs w:val="24"/>
          <w:shd w:val="clear" w:color="auto" w:fill="FFFFFF"/>
        </w:rPr>
        <w:t xml:space="preserve"> Speculation into this topic has been removed from the manuscript. The text now reads: </w:t>
      </w:r>
      <w:r w:rsidR="00731508" w:rsidRPr="00731508">
        <w:rPr>
          <w:rFonts w:ascii="Times New Roman" w:hAnsi="Times New Roman" w:cs="Times New Roman"/>
          <w:color w:val="FF0000"/>
          <w:sz w:val="24"/>
          <w:szCs w:val="24"/>
          <w:shd w:val="clear" w:color="auto" w:fill="FFFFFF"/>
        </w:rPr>
        <w:t>“</w:t>
      </w:r>
      <w:r w:rsidR="00731508" w:rsidRPr="00731508">
        <w:rPr>
          <w:rFonts w:ascii="Times New Roman" w:eastAsia="Times New Roman" w:hAnsi="Times New Roman" w:cs="Times New Roman"/>
          <w:color w:val="FF0000"/>
          <w:sz w:val="24"/>
          <w:szCs w:val="24"/>
        </w:rPr>
        <w:t>However, speculation on the cause of this temporal variation would require further investigation across a time period longer than two months.”</w:t>
      </w:r>
      <w:r w:rsidRPr="00D91D32">
        <w:rPr>
          <w:rFonts w:ascii="Times New Roman" w:hAnsi="Times New Roman" w:cs="Times New Roman"/>
          <w:color w:val="000033"/>
          <w:sz w:val="24"/>
          <w:szCs w:val="24"/>
        </w:rPr>
        <w:br/>
      </w:r>
      <w:r w:rsidRPr="00D91D32">
        <w:rPr>
          <w:rFonts w:ascii="Times New Roman" w:hAnsi="Times New Roman" w:cs="Times New Roman"/>
          <w:color w:val="000033"/>
          <w:sz w:val="24"/>
          <w:szCs w:val="24"/>
        </w:rPr>
        <w:br/>
      </w:r>
      <w:r w:rsidRPr="00D91D32">
        <w:rPr>
          <w:rFonts w:ascii="Times New Roman" w:hAnsi="Times New Roman" w:cs="Times New Roman"/>
          <w:color w:val="000033"/>
          <w:sz w:val="24"/>
          <w:szCs w:val="24"/>
          <w:shd w:val="clear" w:color="auto" w:fill="FFFFFF"/>
        </w:rPr>
        <w:t>Aside from that small segment of the discussion segment, I found this manuscript to be relatively straightforward in terms of experimental design and statistical analysis. The authors provided clear rationale for their model parameterization and the discussion related stage-structured feeding to its relevance to ecosystem functioning. Therefore, I recommend it for publication with minor revisions.</w:t>
      </w:r>
      <w:r w:rsidRPr="00D91D32">
        <w:rPr>
          <w:rFonts w:ascii="Times New Roman" w:hAnsi="Times New Roman" w:cs="Times New Roman"/>
          <w:color w:val="000033"/>
          <w:sz w:val="24"/>
          <w:szCs w:val="24"/>
        </w:rPr>
        <w:br/>
      </w:r>
      <w:r w:rsidRPr="00D91D32">
        <w:rPr>
          <w:rFonts w:ascii="Times New Roman" w:hAnsi="Times New Roman" w:cs="Times New Roman"/>
          <w:color w:val="000033"/>
          <w:sz w:val="24"/>
          <w:szCs w:val="24"/>
        </w:rPr>
        <w:br/>
      </w:r>
      <w:r w:rsidRPr="00D91D32">
        <w:rPr>
          <w:rFonts w:ascii="Times New Roman" w:hAnsi="Times New Roman" w:cs="Times New Roman"/>
          <w:color w:val="000033"/>
          <w:sz w:val="24"/>
          <w:szCs w:val="24"/>
          <w:shd w:val="clear" w:color="auto" w:fill="FFFFFF"/>
        </w:rPr>
        <w:t>A handful of specific line edits and comments:</w:t>
      </w:r>
      <w:r w:rsidRPr="00D91D32">
        <w:rPr>
          <w:rFonts w:ascii="Times New Roman" w:hAnsi="Times New Roman" w:cs="Times New Roman"/>
          <w:color w:val="000033"/>
          <w:sz w:val="24"/>
          <w:szCs w:val="24"/>
        </w:rPr>
        <w:br/>
      </w:r>
      <w:r w:rsidRPr="00D91D32">
        <w:rPr>
          <w:rFonts w:ascii="Times New Roman" w:hAnsi="Times New Roman" w:cs="Times New Roman"/>
          <w:color w:val="000033"/>
          <w:sz w:val="24"/>
          <w:szCs w:val="24"/>
        </w:rPr>
        <w:br/>
      </w:r>
      <w:r w:rsidRPr="00D91D32">
        <w:rPr>
          <w:rFonts w:ascii="Times New Roman" w:hAnsi="Times New Roman" w:cs="Times New Roman"/>
          <w:color w:val="000033"/>
          <w:sz w:val="24"/>
          <w:szCs w:val="24"/>
          <w:shd w:val="clear" w:color="auto" w:fill="FFFFFF"/>
        </w:rPr>
        <w:t xml:space="preserve">36- One dash is an </w:t>
      </w:r>
      <w:proofErr w:type="spellStart"/>
      <w:r w:rsidRPr="00D91D32">
        <w:rPr>
          <w:rFonts w:ascii="Times New Roman" w:hAnsi="Times New Roman" w:cs="Times New Roman"/>
          <w:color w:val="000033"/>
          <w:sz w:val="24"/>
          <w:szCs w:val="24"/>
          <w:shd w:val="clear" w:color="auto" w:fill="FFFFFF"/>
        </w:rPr>
        <w:t>en</w:t>
      </w:r>
      <w:proofErr w:type="spellEnd"/>
      <w:r w:rsidRPr="00D91D32">
        <w:rPr>
          <w:rFonts w:ascii="Times New Roman" w:hAnsi="Times New Roman" w:cs="Times New Roman"/>
          <w:color w:val="000033"/>
          <w:sz w:val="24"/>
          <w:szCs w:val="24"/>
          <w:shd w:val="clear" w:color="auto" w:fill="FFFFFF"/>
        </w:rPr>
        <w:t xml:space="preserve"> dash and one is an </w:t>
      </w:r>
      <w:proofErr w:type="spellStart"/>
      <w:r w:rsidRPr="00D91D32">
        <w:rPr>
          <w:rFonts w:ascii="Times New Roman" w:hAnsi="Times New Roman" w:cs="Times New Roman"/>
          <w:color w:val="000033"/>
          <w:sz w:val="24"/>
          <w:szCs w:val="24"/>
          <w:shd w:val="clear" w:color="auto" w:fill="FFFFFF"/>
        </w:rPr>
        <w:t>em</w:t>
      </w:r>
      <w:proofErr w:type="spellEnd"/>
      <w:r w:rsidRPr="00D91D32">
        <w:rPr>
          <w:rFonts w:ascii="Times New Roman" w:hAnsi="Times New Roman" w:cs="Times New Roman"/>
          <w:color w:val="000033"/>
          <w:sz w:val="24"/>
          <w:szCs w:val="24"/>
          <w:shd w:val="clear" w:color="auto" w:fill="FFFFFF"/>
        </w:rPr>
        <w:t xml:space="preserve"> dash</w:t>
      </w:r>
      <w:r w:rsidR="00155F90">
        <w:rPr>
          <w:rFonts w:ascii="Times New Roman" w:hAnsi="Times New Roman" w:cs="Times New Roman"/>
          <w:color w:val="FF0000"/>
          <w:sz w:val="24"/>
          <w:szCs w:val="24"/>
          <w:shd w:val="clear" w:color="auto" w:fill="FFFFFF"/>
        </w:rPr>
        <w:t xml:space="preserve">- format unified with </w:t>
      </w:r>
      <w:proofErr w:type="spellStart"/>
      <w:r w:rsidR="00155F90">
        <w:rPr>
          <w:rFonts w:ascii="Times New Roman" w:hAnsi="Times New Roman" w:cs="Times New Roman"/>
          <w:color w:val="FF0000"/>
          <w:sz w:val="24"/>
          <w:szCs w:val="24"/>
          <w:shd w:val="clear" w:color="auto" w:fill="FFFFFF"/>
        </w:rPr>
        <w:t>em</w:t>
      </w:r>
      <w:proofErr w:type="spellEnd"/>
      <w:r w:rsidR="00155F90">
        <w:rPr>
          <w:rFonts w:ascii="Times New Roman" w:hAnsi="Times New Roman" w:cs="Times New Roman"/>
          <w:color w:val="FF0000"/>
          <w:sz w:val="24"/>
          <w:szCs w:val="24"/>
          <w:shd w:val="clear" w:color="auto" w:fill="FFFFFF"/>
        </w:rPr>
        <w:t xml:space="preserve"> dash</w:t>
      </w:r>
      <w:r w:rsidRPr="00D91D32">
        <w:rPr>
          <w:rFonts w:ascii="Times New Roman" w:hAnsi="Times New Roman" w:cs="Times New Roman"/>
          <w:color w:val="000033"/>
          <w:sz w:val="24"/>
          <w:szCs w:val="24"/>
        </w:rPr>
        <w:br/>
      </w:r>
      <w:r w:rsidRPr="00D91D32">
        <w:rPr>
          <w:rFonts w:ascii="Times New Roman" w:hAnsi="Times New Roman" w:cs="Times New Roman"/>
          <w:color w:val="000033"/>
          <w:sz w:val="24"/>
          <w:szCs w:val="24"/>
        </w:rPr>
        <w:br/>
      </w:r>
      <w:r w:rsidRPr="00D91D32">
        <w:rPr>
          <w:rFonts w:ascii="Times New Roman" w:hAnsi="Times New Roman" w:cs="Times New Roman"/>
          <w:color w:val="000033"/>
          <w:sz w:val="24"/>
          <w:szCs w:val="24"/>
          <w:shd w:val="clear" w:color="auto" w:fill="FFFFFF"/>
        </w:rPr>
        <w:t>94 - capitalize "River"</w:t>
      </w:r>
      <w:r w:rsidR="00155F90">
        <w:rPr>
          <w:rFonts w:ascii="Times New Roman" w:hAnsi="Times New Roman" w:cs="Times New Roman"/>
          <w:color w:val="FF0000"/>
          <w:sz w:val="24"/>
          <w:szCs w:val="24"/>
          <w:shd w:val="clear" w:color="auto" w:fill="FFFFFF"/>
        </w:rPr>
        <w:t>- correction made</w:t>
      </w:r>
      <w:r w:rsidRPr="00D91D32">
        <w:rPr>
          <w:rFonts w:ascii="Times New Roman" w:hAnsi="Times New Roman" w:cs="Times New Roman"/>
          <w:color w:val="000033"/>
          <w:sz w:val="24"/>
          <w:szCs w:val="24"/>
        </w:rPr>
        <w:br/>
      </w:r>
      <w:r w:rsidRPr="00D91D32">
        <w:rPr>
          <w:rFonts w:ascii="Times New Roman" w:hAnsi="Times New Roman" w:cs="Times New Roman"/>
          <w:color w:val="000033"/>
          <w:sz w:val="24"/>
          <w:szCs w:val="24"/>
        </w:rPr>
        <w:br/>
      </w:r>
      <w:r w:rsidRPr="00D91D32">
        <w:rPr>
          <w:rFonts w:ascii="Times New Roman" w:hAnsi="Times New Roman" w:cs="Times New Roman"/>
          <w:color w:val="000033"/>
          <w:sz w:val="24"/>
          <w:szCs w:val="24"/>
          <w:shd w:val="clear" w:color="auto" w:fill="FFFFFF"/>
        </w:rPr>
        <w:t>107 - I'd love to see a photo of this garden sprayer gastric lavage setup in the supplemental material just out of sheer curiosity</w:t>
      </w:r>
      <w:r w:rsidRPr="00D91D32">
        <w:rPr>
          <w:rFonts w:ascii="Times New Roman" w:hAnsi="Times New Roman" w:cs="Times New Roman"/>
          <w:color w:val="000033"/>
          <w:sz w:val="24"/>
          <w:szCs w:val="24"/>
        </w:rPr>
        <w:br/>
      </w:r>
      <w:r w:rsidRPr="00D91D32">
        <w:rPr>
          <w:rFonts w:ascii="Times New Roman" w:hAnsi="Times New Roman" w:cs="Times New Roman"/>
          <w:color w:val="000033"/>
          <w:sz w:val="24"/>
          <w:szCs w:val="24"/>
        </w:rPr>
        <w:br/>
      </w:r>
      <w:r w:rsidRPr="00D91D32">
        <w:rPr>
          <w:rFonts w:ascii="Times New Roman" w:hAnsi="Times New Roman" w:cs="Times New Roman"/>
          <w:color w:val="000033"/>
          <w:sz w:val="24"/>
          <w:szCs w:val="24"/>
          <w:shd w:val="clear" w:color="auto" w:fill="FFFFFF"/>
        </w:rPr>
        <w:t>149 - It's interesting that you didn't find a relationship between fish mass and prey mass</w:t>
      </w:r>
      <w:r w:rsidRPr="00D91D32">
        <w:rPr>
          <w:rFonts w:ascii="Times New Roman" w:hAnsi="Times New Roman" w:cs="Times New Roman"/>
          <w:color w:val="000033"/>
          <w:sz w:val="24"/>
          <w:szCs w:val="24"/>
        </w:rPr>
        <w:br/>
      </w:r>
      <w:r w:rsidRPr="00D91D32">
        <w:rPr>
          <w:rFonts w:ascii="Times New Roman" w:hAnsi="Times New Roman" w:cs="Times New Roman"/>
          <w:color w:val="000033"/>
          <w:sz w:val="24"/>
          <w:szCs w:val="24"/>
        </w:rPr>
        <w:br/>
      </w:r>
      <w:r w:rsidRPr="00D91D32">
        <w:rPr>
          <w:rFonts w:ascii="Times New Roman" w:hAnsi="Times New Roman" w:cs="Times New Roman"/>
          <w:color w:val="000033"/>
          <w:sz w:val="24"/>
          <w:szCs w:val="24"/>
          <w:shd w:val="clear" w:color="auto" w:fill="FFFFFF"/>
        </w:rPr>
        <w:t>215 - Did you mean to write "one exception" instead of "on exception"?</w:t>
      </w:r>
      <w:r w:rsidR="00155F90">
        <w:rPr>
          <w:rFonts w:ascii="Times New Roman" w:hAnsi="Times New Roman" w:cs="Times New Roman"/>
          <w:color w:val="FF0000"/>
          <w:sz w:val="24"/>
          <w:szCs w:val="24"/>
          <w:shd w:val="clear" w:color="auto" w:fill="FFFFFF"/>
        </w:rPr>
        <w:t>- Yes, the correction has been made.</w:t>
      </w:r>
      <w:r w:rsidRPr="00D91D32">
        <w:rPr>
          <w:rFonts w:ascii="Times New Roman" w:hAnsi="Times New Roman" w:cs="Times New Roman"/>
          <w:color w:val="000033"/>
          <w:sz w:val="24"/>
          <w:szCs w:val="24"/>
        </w:rPr>
        <w:br/>
      </w:r>
      <w:r w:rsidRPr="00D91D32">
        <w:rPr>
          <w:rFonts w:ascii="Times New Roman" w:hAnsi="Times New Roman" w:cs="Times New Roman"/>
          <w:color w:val="000033"/>
          <w:sz w:val="24"/>
          <w:szCs w:val="24"/>
        </w:rPr>
        <w:lastRenderedPageBreak/>
        <w:br/>
      </w:r>
      <w:r w:rsidRPr="00D91D32">
        <w:rPr>
          <w:rFonts w:ascii="Times New Roman" w:hAnsi="Times New Roman" w:cs="Times New Roman"/>
          <w:color w:val="000033"/>
          <w:sz w:val="24"/>
          <w:szCs w:val="24"/>
          <w:shd w:val="clear" w:color="auto" w:fill="FFFFFF"/>
        </w:rPr>
        <w:t>224 - Cut the "per se"</w:t>
      </w:r>
      <w:r w:rsidR="00155F90">
        <w:rPr>
          <w:rFonts w:ascii="Times New Roman" w:hAnsi="Times New Roman" w:cs="Times New Roman"/>
          <w:color w:val="FF0000"/>
          <w:sz w:val="24"/>
          <w:szCs w:val="24"/>
          <w:shd w:val="clear" w:color="auto" w:fill="FFFFFF"/>
        </w:rPr>
        <w:t>- text has been removed</w:t>
      </w:r>
      <w:r w:rsidRPr="00D91D32">
        <w:rPr>
          <w:rFonts w:ascii="Times New Roman" w:hAnsi="Times New Roman" w:cs="Times New Roman"/>
          <w:color w:val="000033"/>
          <w:sz w:val="24"/>
          <w:szCs w:val="24"/>
        </w:rPr>
        <w:br/>
      </w:r>
      <w:r w:rsidRPr="00D91D32">
        <w:rPr>
          <w:rFonts w:ascii="Times New Roman" w:hAnsi="Times New Roman" w:cs="Times New Roman"/>
          <w:color w:val="000033"/>
          <w:sz w:val="24"/>
          <w:szCs w:val="24"/>
        </w:rPr>
        <w:br/>
      </w:r>
      <w:r w:rsidRPr="00D91D32">
        <w:rPr>
          <w:rFonts w:ascii="Times New Roman" w:hAnsi="Times New Roman" w:cs="Times New Roman"/>
          <w:color w:val="000033"/>
          <w:sz w:val="24"/>
          <w:szCs w:val="24"/>
          <w:shd w:val="clear" w:color="auto" w:fill="FFFFFF"/>
        </w:rPr>
        <w:t>230 - Report effect size in-text as well</w:t>
      </w:r>
      <w:r w:rsidRPr="00D91D32">
        <w:rPr>
          <w:rFonts w:ascii="Times New Roman" w:hAnsi="Times New Roman" w:cs="Times New Roman"/>
          <w:color w:val="000033"/>
          <w:sz w:val="24"/>
          <w:szCs w:val="24"/>
        </w:rPr>
        <w:br/>
      </w:r>
      <w:r w:rsidRPr="00D91D32">
        <w:rPr>
          <w:rFonts w:ascii="Times New Roman" w:hAnsi="Times New Roman" w:cs="Times New Roman"/>
          <w:color w:val="000033"/>
          <w:sz w:val="24"/>
          <w:szCs w:val="24"/>
        </w:rPr>
        <w:br/>
      </w:r>
      <w:r w:rsidRPr="00D91D32">
        <w:rPr>
          <w:rFonts w:ascii="Times New Roman" w:hAnsi="Times New Roman" w:cs="Times New Roman"/>
          <w:color w:val="000033"/>
          <w:sz w:val="24"/>
          <w:szCs w:val="24"/>
          <w:shd w:val="clear" w:color="auto" w:fill="FFFFFF"/>
        </w:rPr>
        <w:t>495 - I really liked your conceptual model in Figure 1.</w:t>
      </w:r>
      <w:r w:rsidRPr="00D91D32">
        <w:rPr>
          <w:rFonts w:ascii="Times New Roman" w:hAnsi="Times New Roman" w:cs="Times New Roman"/>
          <w:color w:val="000033"/>
          <w:sz w:val="24"/>
          <w:szCs w:val="24"/>
        </w:rPr>
        <w:br/>
      </w:r>
      <w:r w:rsidRPr="00D91D32">
        <w:rPr>
          <w:rFonts w:ascii="Times New Roman" w:hAnsi="Times New Roman" w:cs="Times New Roman"/>
          <w:color w:val="000033"/>
          <w:sz w:val="24"/>
          <w:szCs w:val="24"/>
        </w:rPr>
        <w:br/>
      </w:r>
      <w:r w:rsidRPr="00D91D32">
        <w:rPr>
          <w:rFonts w:ascii="Times New Roman" w:hAnsi="Times New Roman" w:cs="Times New Roman"/>
          <w:color w:val="000033"/>
          <w:sz w:val="24"/>
          <w:szCs w:val="24"/>
          <w:shd w:val="clear" w:color="auto" w:fill="FFFFFF"/>
        </w:rPr>
        <w:t>499 - Figure 2's species labels seem a little compacted and overlapping</w:t>
      </w:r>
    </w:p>
    <w:sectPr w:rsidR="00D91D32" w:rsidRPr="00D91D32">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date="2021-08-03T13:28:00Z" w:initials="A">
    <w:p w14:paraId="39493798" w14:textId="77777777" w:rsidR="00557D0A" w:rsidRDefault="00557D0A">
      <w:pPr>
        <w:pStyle w:val="CommentText"/>
      </w:pPr>
      <w:r>
        <w:rPr>
          <w:rStyle w:val="CommentReference"/>
        </w:rPr>
        <w:annotationRef/>
      </w:r>
      <w:r>
        <w:t>Response is inadequate here. Maybe…</w:t>
      </w:r>
    </w:p>
    <w:p w14:paraId="4E3DA851" w14:textId="77777777" w:rsidR="00557D0A" w:rsidRDefault="00557D0A">
      <w:pPr>
        <w:pStyle w:val="CommentText"/>
      </w:pPr>
    </w:p>
    <w:p w14:paraId="691EF58F" w14:textId="633A1DF2" w:rsidR="00557D0A" w:rsidRDefault="00557D0A">
      <w:pPr>
        <w:pStyle w:val="CommentText"/>
      </w:pPr>
      <w:r>
        <w:t>The reviewer is correct. Classification of adults as “non-consumer” only refers to their effect in the aquatic ecosystem, not the terrestrial ecosystem. We have altered the text in several places to clarify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1EF5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1EF58F" w16cid:durableId="24B3C3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9F6C9" w14:textId="77777777" w:rsidR="001605AE" w:rsidRDefault="001605AE" w:rsidP="00D831F9">
      <w:pPr>
        <w:spacing w:after="0" w:line="240" w:lineRule="auto"/>
      </w:pPr>
      <w:r>
        <w:separator/>
      </w:r>
    </w:p>
  </w:endnote>
  <w:endnote w:type="continuationSeparator" w:id="0">
    <w:p w14:paraId="41E07B87" w14:textId="77777777" w:rsidR="001605AE" w:rsidRDefault="001605AE" w:rsidP="00D83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9503467"/>
      <w:docPartObj>
        <w:docPartGallery w:val="Page Numbers (Bottom of Page)"/>
        <w:docPartUnique/>
      </w:docPartObj>
    </w:sdtPr>
    <w:sdtEndPr>
      <w:rPr>
        <w:noProof/>
      </w:rPr>
    </w:sdtEndPr>
    <w:sdtContent>
      <w:p w14:paraId="66F43751" w14:textId="77777777" w:rsidR="00D831F9" w:rsidRDefault="00D831F9">
        <w:pPr>
          <w:pStyle w:val="Footer"/>
          <w:jc w:val="center"/>
        </w:pPr>
        <w:r>
          <w:fldChar w:fldCharType="begin"/>
        </w:r>
        <w:r>
          <w:instrText xml:space="preserve"> PAGE   \* MERGEFORMAT </w:instrText>
        </w:r>
        <w:r>
          <w:fldChar w:fldCharType="separate"/>
        </w:r>
        <w:r w:rsidR="0010030E">
          <w:rPr>
            <w:noProof/>
          </w:rPr>
          <w:t>1</w:t>
        </w:r>
        <w:r>
          <w:rPr>
            <w:noProof/>
          </w:rPr>
          <w:fldChar w:fldCharType="end"/>
        </w:r>
      </w:p>
    </w:sdtContent>
  </w:sdt>
  <w:p w14:paraId="41FB12A4" w14:textId="77777777" w:rsidR="00D831F9" w:rsidRDefault="00D831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B20A2" w14:textId="77777777" w:rsidR="001605AE" w:rsidRDefault="001605AE" w:rsidP="00D831F9">
      <w:pPr>
        <w:spacing w:after="0" w:line="240" w:lineRule="auto"/>
      </w:pPr>
      <w:r>
        <w:separator/>
      </w:r>
    </w:p>
  </w:footnote>
  <w:footnote w:type="continuationSeparator" w:id="0">
    <w:p w14:paraId="0990E0F9" w14:textId="77777777" w:rsidR="001605AE" w:rsidRDefault="001605AE" w:rsidP="00D83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F6A13"/>
    <w:multiLevelType w:val="hybridMultilevel"/>
    <w:tmpl w:val="F06CE404"/>
    <w:lvl w:ilvl="0" w:tplc="576C6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5C"/>
    <w:rsid w:val="00000BBE"/>
    <w:rsid w:val="00002F8B"/>
    <w:rsid w:val="00077060"/>
    <w:rsid w:val="00096BC5"/>
    <w:rsid w:val="000D4BBF"/>
    <w:rsid w:val="0010030E"/>
    <w:rsid w:val="001144B2"/>
    <w:rsid w:val="0012642C"/>
    <w:rsid w:val="00133D2B"/>
    <w:rsid w:val="00155F90"/>
    <w:rsid w:val="001605AE"/>
    <w:rsid w:val="00161357"/>
    <w:rsid w:val="00170D1E"/>
    <w:rsid w:val="001D3C6E"/>
    <w:rsid w:val="001E0113"/>
    <w:rsid w:val="0020072C"/>
    <w:rsid w:val="00235217"/>
    <w:rsid w:val="0024070D"/>
    <w:rsid w:val="00254460"/>
    <w:rsid w:val="0025453C"/>
    <w:rsid w:val="00254AD7"/>
    <w:rsid w:val="002623E0"/>
    <w:rsid w:val="0028725D"/>
    <w:rsid w:val="0029302D"/>
    <w:rsid w:val="00296CEC"/>
    <w:rsid w:val="002C1DDD"/>
    <w:rsid w:val="002E5736"/>
    <w:rsid w:val="00306E68"/>
    <w:rsid w:val="00337C78"/>
    <w:rsid w:val="00375885"/>
    <w:rsid w:val="00375953"/>
    <w:rsid w:val="0038024E"/>
    <w:rsid w:val="00384226"/>
    <w:rsid w:val="00395097"/>
    <w:rsid w:val="003B2CC3"/>
    <w:rsid w:val="003B64B4"/>
    <w:rsid w:val="003C4C8A"/>
    <w:rsid w:val="003D4336"/>
    <w:rsid w:val="003E7479"/>
    <w:rsid w:val="0040368B"/>
    <w:rsid w:val="00461FC5"/>
    <w:rsid w:val="00482998"/>
    <w:rsid w:val="004F432C"/>
    <w:rsid w:val="005022A9"/>
    <w:rsid w:val="00547505"/>
    <w:rsid w:val="00557D0A"/>
    <w:rsid w:val="00584BF6"/>
    <w:rsid w:val="005B5DE0"/>
    <w:rsid w:val="005B72A3"/>
    <w:rsid w:val="0061660D"/>
    <w:rsid w:val="0064076A"/>
    <w:rsid w:val="0064756A"/>
    <w:rsid w:val="00663C13"/>
    <w:rsid w:val="006836BB"/>
    <w:rsid w:val="006A075C"/>
    <w:rsid w:val="006B3E45"/>
    <w:rsid w:val="006D1296"/>
    <w:rsid w:val="007027AB"/>
    <w:rsid w:val="00706B57"/>
    <w:rsid w:val="00712168"/>
    <w:rsid w:val="007278F1"/>
    <w:rsid w:val="00731508"/>
    <w:rsid w:val="007713C4"/>
    <w:rsid w:val="00781840"/>
    <w:rsid w:val="007C1461"/>
    <w:rsid w:val="007E2600"/>
    <w:rsid w:val="008333A6"/>
    <w:rsid w:val="008468CD"/>
    <w:rsid w:val="0085003A"/>
    <w:rsid w:val="00863636"/>
    <w:rsid w:val="00872C49"/>
    <w:rsid w:val="008745F5"/>
    <w:rsid w:val="008815C4"/>
    <w:rsid w:val="008C160A"/>
    <w:rsid w:val="008C53A2"/>
    <w:rsid w:val="008F6906"/>
    <w:rsid w:val="009024D5"/>
    <w:rsid w:val="009163E9"/>
    <w:rsid w:val="009473D7"/>
    <w:rsid w:val="009A7FBE"/>
    <w:rsid w:val="009B021F"/>
    <w:rsid w:val="009E0E83"/>
    <w:rsid w:val="00A17218"/>
    <w:rsid w:val="00A619E6"/>
    <w:rsid w:val="00AC19F7"/>
    <w:rsid w:val="00AC5082"/>
    <w:rsid w:val="00B17D5C"/>
    <w:rsid w:val="00B523A8"/>
    <w:rsid w:val="00B878BF"/>
    <w:rsid w:val="00B87A02"/>
    <w:rsid w:val="00BD4AFF"/>
    <w:rsid w:val="00BF4CA7"/>
    <w:rsid w:val="00C26E04"/>
    <w:rsid w:val="00C85C20"/>
    <w:rsid w:val="00CA27AB"/>
    <w:rsid w:val="00CD46E9"/>
    <w:rsid w:val="00CD7362"/>
    <w:rsid w:val="00CE685B"/>
    <w:rsid w:val="00D319DF"/>
    <w:rsid w:val="00D642FA"/>
    <w:rsid w:val="00D80E17"/>
    <w:rsid w:val="00D831F9"/>
    <w:rsid w:val="00D91D32"/>
    <w:rsid w:val="00DA496B"/>
    <w:rsid w:val="00DC1BF8"/>
    <w:rsid w:val="00E2343E"/>
    <w:rsid w:val="00E23808"/>
    <w:rsid w:val="00E31301"/>
    <w:rsid w:val="00E33CA8"/>
    <w:rsid w:val="00E423FC"/>
    <w:rsid w:val="00E51234"/>
    <w:rsid w:val="00E70744"/>
    <w:rsid w:val="00E75726"/>
    <w:rsid w:val="00EB66D5"/>
    <w:rsid w:val="00EB76F2"/>
    <w:rsid w:val="00F1025C"/>
    <w:rsid w:val="00F25BF9"/>
    <w:rsid w:val="00F40957"/>
    <w:rsid w:val="00F77938"/>
    <w:rsid w:val="00F94BE1"/>
    <w:rsid w:val="00F954CF"/>
    <w:rsid w:val="00FB6A49"/>
    <w:rsid w:val="00FC5A48"/>
    <w:rsid w:val="00FE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47C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1F9"/>
  </w:style>
  <w:style w:type="paragraph" w:styleId="Footer">
    <w:name w:val="footer"/>
    <w:basedOn w:val="Normal"/>
    <w:link w:val="FooterChar"/>
    <w:uiPriority w:val="99"/>
    <w:unhideWhenUsed/>
    <w:rsid w:val="00D83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1F9"/>
  </w:style>
  <w:style w:type="paragraph" w:styleId="ListParagraph">
    <w:name w:val="List Paragraph"/>
    <w:basedOn w:val="Normal"/>
    <w:uiPriority w:val="34"/>
    <w:qFormat/>
    <w:rsid w:val="00D80E17"/>
    <w:pPr>
      <w:ind w:left="720"/>
      <w:contextualSpacing/>
    </w:pPr>
  </w:style>
  <w:style w:type="paragraph" w:styleId="BalloonText">
    <w:name w:val="Balloon Text"/>
    <w:basedOn w:val="Normal"/>
    <w:link w:val="BalloonTextChar"/>
    <w:uiPriority w:val="99"/>
    <w:semiHidden/>
    <w:unhideWhenUsed/>
    <w:rsid w:val="00557D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D0A"/>
    <w:rPr>
      <w:rFonts w:ascii="Segoe UI" w:hAnsi="Segoe UI" w:cs="Segoe UI"/>
      <w:sz w:val="18"/>
      <w:szCs w:val="18"/>
    </w:rPr>
  </w:style>
  <w:style w:type="character" w:styleId="CommentReference">
    <w:name w:val="annotation reference"/>
    <w:basedOn w:val="DefaultParagraphFont"/>
    <w:uiPriority w:val="99"/>
    <w:semiHidden/>
    <w:unhideWhenUsed/>
    <w:rsid w:val="00557D0A"/>
    <w:rPr>
      <w:sz w:val="16"/>
      <w:szCs w:val="16"/>
    </w:rPr>
  </w:style>
  <w:style w:type="paragraph" w:styleId="CommentText">
    <w:name w:val="annotation text"/>
    <w:basedOn w:val="Normal"/>
    <w:link w:val="CommentTextChar"/>
    <w:uiPriority w:val="99"/>
    <w:semiHidden/>
    <w:unhideWhenUsed/>
    <w:rsid w:val="00557D0A"/>
    <w:pPr>
      <w:spacing w:line="240" w:lineRule="auto"/>
    </w:pPr>
    <w:rPr>
      <w:sz w:val="20"/>
      <w:szCs w:val="20"/>
    </w:rPr>
  </w:style>
  <w:style w:type="character" w:customStyle="1" w:styleId="CommentTextChar">
    <w:name w:val="Comment Text Char"/>
    <w:basedOn w:val="DefaultParagraphFont"/>
    <w:link w:val="CommentText"/>
    <w:uiPriority w:val="99"/>
    <w:semiHidden/>
    <w:rsid w:val="00557D0A"/>
    <w:rPr>
      <w:sz w:val="20"/>
      <w:szCs w:val="20"/>
    </w:rPr>
  </w:style>
  <w:style w:type="paragraph" w:styleId="CommentSubject">
    <w:name w:val="annotation subject"/>
    <w:basedOn w:val="CommentText"/>
    <w:next w:val="CommentText"/>
    <w:link w:val="CommentSubjectChar"/>
    <w:uiPriority w:val="99"/>
    <w:semiHidden/>
    <w:unhideWhenUsed/>
    <w:rsid w:val="00557D0A"/>
    <w:rPr>
      <w:b/>
      <w:bCs/>
    </w:rPr>
  </w:style>
  <w:style w:type="character" w:customStyle="1" w:styleId="CommentSubjectChar">
    <w:name w:val="Comment Subject Char"/>
    <w:basedOn w:val="CommentTextChar"/>
    <w:link w:val="CommentSubject"/>
    <w:uiPriority w:val="99"/>
    <w:semiHidden/>
    <w:rsid w:val="00557D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3289</Words>
  <Characters>18749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2021-07-20T17:19:00Z</dcterms:created>
  <dcterms:modified xsi:type="dcterms:W3CDTF">2021-08-11T21:02:00Z</dcterms:modified>
</cp:coreProperties>
</file>